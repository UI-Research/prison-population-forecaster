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CEC220" w14:textId="59537BA1" w:rsidR="00231EF8" w:rsidRDefault="00646B5B">
      <w:r>
        <w:t xml:space="preserve">[1] </w:t>
      </w:r>
      <w:r w:rsidRPr="00646B5B">
        <w:rPr>
          <w:sz w:val="32"/>
          <w:szCs w:val="32"/>
        </w:rPr>
        <w:t>Prison Population Forecaster</w:t>
      </w:r>
    </w:p>
    <w:p w14:paraId="53F708AB" w14:textId="3D57981D" w:rsidR="00646B5B" w:rsidRDefault="00646B5B"/>
    <w:p w14:paraId="184918CB" w14:textId="05304A23" w:rsidR="000159DD" w:rsidRPr="00BE4CE0" w:rsidRDefault="00646B5B" w:rsidP="00646B5B">
      <w:pPr>
        <w:rPr>
          <w:sz w:val="32"/>
          <w:szCs w:val="32"/>
        </w:rPr>
      </w:pPr>
      <w:r>
        <w:t xml:space="preserve">[2] </w:t>
      </w:r>
      <w:r w:rsidR="00671AA8">
        <w:rPr>
          <w:sz w:val="32"/>
          <w:szCs w:val="32"/>
        </w:rPr>
        <w:t>Start here</w:t>
      </w:r>
      <w:r w:rsidR="00EB003A">
        <w:rPr>
          <w:sz w:val="32"/>
          <w:szCs w:val="32"/>
        </w:rPr>
        <w:tab/>
      </w:r>
      <w:r w:rsidR="00EB003A">
        <w:rPr>
          <w:sz w:val="32"/>
          <w:szCs w:val="32"/>
        </w:rPr>
        <w:tab/>
      </w:r>
      <w:del w:id="0" w:author="Lei, Serena" w:date="2018-05-03T12:18:00Z">
        <w:r w:rsidR="00EB003A" w:rsidRPr="00EB003A" w:rsidDel="00335130">
          <w:rPr>
            <w:sz w:val="18"/>
            <w:szCs w:val="18"/>
          </w:rPr>
          <w:delText>R</w:delText>
        </w:r>
      </w:del>
      <w:ins w:id="1" w:author="Lei, Serena" w:date="2018-05-03T12:17:00Z">
        <w:r w:rsidR="00335130">
          <w:rPr>
            <w:sz w:val="18"/>
            <w:szCs w:val="18"/>
          </w:rPr>
          <w:t>CLEAR ALL</w:t>
        </w:r>
      </w:ins>
      <w:del w:id="2" w:author="Lei, Serena" w:date="2018-05-03T12:18:00Z">
        <w:r w:rsidR="00EB003A" w:rsidRPr="00EB003A" w:rsidDel="00335130">
          <w:rPr>
            <w:sz w:val="18"/>
            <w:szCs w:val="18"/>
          </w:rPr>
          <w:delText>EFRESH</w:delText>
        </w:r>
      </w:del>
    </w:p>
    <w:p w14:paraId="4748D726" w14:textId="3A3D9CA0" w:rsidR="00BE4CE0" w:rsidRDefault="00BE4CE0" w:rsidP="008464BE">
      <w:pPr>
        <w:ind w:left="720"/>
      </w:pPr>
    </w:p>
    <w:p w14:paraId="572B33BC" w14:textId="02A4D7A7" w:rsidR="00BE4CE0" w:rsidRDefault="00646B5B" w:rsidP="00646B5B">
      <w:r>
        <w:t xml:space="preserve">[3] </w:t>
      </w:r>
      <w:r w:rsidR="00BE4CE0">
        <w:t>All states</w:t>
      </w:r>
    </w:p>
    <w:p w14:paraId="72D14EB5" w14:textId="77777777" w:rsidR="00F1118E" w:rsidRDefault="00F1118E" w:rsidP="008464BE">
      <w:pPr>
        <w:ind w:left="1440"/>
      </w:pPr>
    </w:p>
    <w:p w14:paraId="5C4A0394" w14:textId="01A5AFC8" w:rsidR="00F1118E" w:rsidRDefault="00646B5B" w:rsidP="00646B5B">
      <w:commentRangeStart w:id="3"/>
      <w:r>
        <w:t xml:space="preserve">[4] </w:t>
      </w:r>
      <w:r w:rsidR="00EB003A">
        <w:t>Make policy changes</w:t>
      </w:r>
      <w:commentRangeEnd w:id="3"/>
      <w:r w:rsidR="004A6E10">
        <w:rPr>
          <w:rStyle w:val="CommentReference"/>
        </w:rPr>
        <w:commentReference w:id="3"/>
      </w:r>
    </w:p>
    <w:p w14:paraId="2E7BACA4" w14:textId="77777777" w:rsidR="00646B5B" w:rsidRDefault="00646B5B" w:rsidP="00646B5B"/>
    <w:p w14:paraId="12569CBC" w14:textId="2C6EB753" w:rsidR="00BE4CE0" w:rsidRDefault="00BE4CE0" w:rsidP="00646B5B">
      <w:r>
        <w:t>All violent offenses</w:t>
      </w:r>
    </w:p>
    <w:p w14:paraId="3943FAC2" w14:textId="2BFD141D" w:rsidR="00646B5B" w:rsidRDefault="00646B5B" w:rsidP="00646B5B">
      <w:r>
        <w:t xml:space="preserve">     </w:t>
      </w:r>
      <w:r>
        <w:tab/>
        <w:t>Admissions</w:t>
      </w:r>
    </w:p>
    <w:p w14:paraId="7FF7B0C0" w14:textId="5280E956" w:rsidR="00646B5B" w:rsidRDefault="00646B5B" w:rsidP="00646B5B">
      <w:pPr>
        <w:ind w:left="720"/>
      </w:pPr>
      <w:r>
        <w:t>Length of prison term</w:t>
      </w:r>
    </w:p>
    <w:p w14:paraId="3DEC9CB1" w14:textId="77777777" w:rsidR="00646B5B" w:rsidRDefault="00646B5B" w:rsidP="00646B5B">
      <w:pPr>
        <w:ind w:left="720"/>
      </w:pPr>
    </w:p>
    <w:p w14:paraId="0A3A0199" w14:textId="15CEE9D0" w:rsidR="00D5779A" w:rsidRDefault="00D5779A" w:rsidP="00646B5B">
      <w:pPr>
        <w:ind w:left="1440"/>
      </w:pPr>
      <w:r>
        <w:t>Assault</w:t>
      </w:r>
    </w:p>
    <w:p w14:paraId="7D864B78" w14:textId="6F06D7AD" w:rsidR="00646B5B" w:rsidRDefault="00646B5B" w:rsidP="00646B5B">
      <w:pPr>
        <w:ind w:left="1440"/>
      </w:pPr>
      <w:r>
        <w:tab/>
        <w:t>Admissions</w:t>
      </w:r>
    </w:p>
    <w:p w14:paraId="748D0A5F" w14:textId="524B8E02" w:rsidR="00646B5B" w:rsidRDefault="00646B5B" w:rsidP="00646B5B">
      <w:pPr>
        <w:ind w:left="1440"/>
      </w:pPr>
      <w:r>
        <w:tab/>
        <w:t>Length of prison term</w:t>
      </w:r>
    </w:p>
    <w:p w14:paraId="436F4F04" w14:textId="4B786D90" w:rsidR="00527AB1" w:rsidRDefault="00527AB1" w:rsidP="00646B5B">
      <w:pPr>
        <w:ind w:left="1440"/>
      </w:pPr>
      <w:r>
        <w:t>Homicide</w:t>
      </w:r>
    </w:p>
    <w:p w14:paraId="0EE3E0DF" w14:textId="77777777" w:rsidR="00646B5B" w:rsidRDefault="00646B5B" w:rsidP="00646B5B">
      <w:pPr>
        <w:ind w:left="1440"/>
      </w:pPr>
      <w:commentRangeStart w:id="4"/>
      <w:r>
        <w:tab/>
        <w:t>Admissions</w:t>
      </w:r>
    </w:p>
    <w:p w14:paraId="57367DAA" w14:textId="77777777" w:rsidR="00646B5B" w:rsidRDefault="00646B5B" w:rsidP="00646B5B">
      <w:pPr>
        <w:ind w:left="1440"/>
      </w:pPr>
      <w:r>
        <w:tab/>
        <w:t>Length of prison term</w:t>
      </w:r>
      <w:commentRangeEnd w:id="4"/>
      <w:r>
        <w:rPr>
          <w:rStyle w:val="CommentReference"/>
        </w:rPr>
        <w:commentReference w:id="4"/>
      </w:r>
    </w:p>
    <w:p w14:paraId="407E9CC1" w14:textId="43543E46" w:rsidR="00D5779A" w:rsidRDefault="00D5779A" w:rsidP="00646B5B">
      <w:pPr>
        <w:ind w:left="1440"/>
      </w:pPr>
      <w:r>
        <w:t>Kidnapping</w:t>
      </w:r>
    </w:p>
    <w:p w14:paraId="11E5D7F4" w14:textId="7CE389BB" w:rsidR="00D5779A" w:rsidRDefault="00D5779A" w:rsidP="00646B5B">
      <w:pPr>
        <w:ind w:left="1440"/>
      </w:pPr>
      <w:r>
        <w:t>Robbery</w:t>
      </w:r>
    </w:p>
    <w:p w14:paraId="4027BAF4" w14:textId="73ED51B6" w:rsidR="00D5779A" w:rsidRDefault="00D5779A" w:rsidP="00646B5B">
      <w:pPr>
        <w:ind w:left="1440"/>
      </w:pPr>
      <w:r>
        <w:t>Sexual assault</w:t>
      </w:r>
    </w:p>
    <w:p w14:paraId="6430E924" w14:textId="77777777" w:rsidR="00646B5B" w:rsidRDefault="00D5779A" w:rsidP="00646B5B">
      <w:pPr>
        <w:ind w:left="1440"/>
      </w:pPr>
      <w:r>
        <w:t>Other violent offenses</w:t>
      </w:r>
    </w:p>
    <w:p w14:paraId="1FC79F08" w14:textId="436CEB8F" w:rsidR="00BE4CE0" w:rsidRDefault="006850C8" w:rsidP="00646B5B">
      <w:r>
        <w:t>All d</w:t>
      </w:r>
      <w:r w:rsidR="00BE4CE0">
        <w:t>rug offenses</w:t>
      </w:r>
    </w:p>
    <w:p w14:paraId="7B0A561B" w14:textId="77777777" w:rsidR="00646B5B" w:rsidRDefault="00646B5B" w:rsidP="00646B5B">
      <w:r>
        <w:t xml:space="preserve">     </w:t>
      </w:r>
      <w:r>
        <w:tab/>
        <w:t>Admissions</w:t>
      </w:r>
    </w:p>
    <w:p w14:paraId="56963807" w14:textId="77777777" w:rsidR="00646B5B" w:rsidRDefault="00646B5B" w:rsidP="00646B5B">
      <w:pPr>
        <w:ind w:left="720"/>
      </w:pPr>
      <w:r>
        <w:t>Length of prison term</w:t>
      </w:r>
    </w:p>
    <w:p w14:paraId="123481C2" w14:textId="3DFB303C" w:rsidR="00D5779A" w:rsidRDefault="00646B5B" w:rsidP="00646B5B">
      <w:pPr>
        <w:ind w:left="1440"/>
      </w:pPr>
      <w:r>
        <w:t>D</w:t>
      </w:r>
      <w:r w:rsidR="00D5779A">
        <w:t>rug possession</w:t>
      </w:r>
    </w:p>
    <w:p w14:paraId="77B53AE7" w14:textId="77777777" w:rsidR="00D5779A" w:rsidRDefault="00D5779A" w:rsidP="00646B5B">
      <w:pPr>
        <w:ind w:left="1440"/>
      </w:pPr>
      <w:r>
        <w:t>Drug trafficking</w:t>
      </w:r>
    </w:p>
    <w:p w14:paraId="71FFC9F2" w14:textId="77777777" w:rsidR="00646B5B" w:rsidRDefault="00D5779A" w:rsidP="00646B5B">
      <w:pPr>
        <w:ind w:left="1440"/>
      </w:pPr>
      <w:r>
        <w:t>Other drug offenses</w:t>
      </w:r>
    </w:p>
    <w:p w14:paraId="482CBB5D" w14:textId="7CF34AD6" w:rsidR="00BE4CE0" w:rsidRDefault="006850C8" w:rsidP="00646B5B">
      <w:r>
        <w:t>All p</w:t>
      </w:r>
      <w:r w:rsidR="00BE4CE0">
        <w:t>roperty offenses</w:t>
      </w:r>
    </w:p>
    <w:p w14:paraId="5BF045E0" w14:textId="77777777" w:rsidR="00646B5B" w:rsidRDefault="00646B5B" w:rsidP="00646B5B">
      <w:r>
        <w:t xml:space="preserve">     </w:t>
      </w:r>
      <w:r>
        <w:tab/>
        <w:t>Admissions</w:t>
      </w:r>
    </w:p>
    <w:p w14:paraId="2BB57A58" w14:textId="77777777" w:rsidR="00646B5B" w:rsidRDefault="00646B5B" w:rsidP="00646B5B">
      <w:pPr>
        <w:ind w:left="720"/>
      </w:pPr>
      <w:r>
        <w:t>Length of prison term</w:t>
      </w:r>
    </w:p>
    <w:p w14:paraId="40CEAB49" w14:textId="47CA77C5" w:rsidR="00527AB1" w:rsidRDefault="00D5779A" w:rsidP="00646B5B">
      <w:pPr>
        <w:ind w:left="1440"/>
      </w:pPr>
      <w:r>
        <w:t>Arson</w:t>
      </w:r>
    </w:p>
    <w:p w14:paraId="3D6194C9" w14:textId="264A6E70" w:rsidR="00D5779A" w:rsidRDefault="00D5779A" w:rsidP="00646B5B">
      <w:pPr>
        <w:ind w:left="1440"/>
      </w:pPr>
      <w:r>
        <w:t>Burglary</w:t>
      </w:r>
    </w:p>
    <w:p w14:paraId="107B8A25" w14:textId="5D2EEEF2" w:rsidR="00D5779A" w:rsidRDefault="00D5779A" w:rsidP="00646B5B">
      <w:pPr>
        <w:ind w:left="1440"/>
      </w:pPr>
      <w:r>
        <w:t>Fraud</w:t>
      </w:r>
    </w:p>
    <w:p w14:paraId="6C9196F9" w14:textId="6B46BAEC" w:rsidR="00D5779A" w:rsidRDefault="00E44C45" w:rsidP="00646B5B">
      <w:pPr>
        <w:ind w:left="1440"/>
      </w:pPr>
      <w:r>
        <w:t>Theft</w:t>
      </w:r>
      <w:r w:rsidR="00D5779A">
        <w:t xml:space="preserve"> </w:t>
      </w:r>
    </w:p>
    <w:p w14:paraId="783527AB" w14:textId="437B6A08" w:rsidR="00D5779A" w:rsidRDefault="00D5779A" w:rsidP="00646B5B">
      <w:pPr>
        <w:ind w:left="1440"/>
      </w:pPr>
      <w:r>
        <w:t>Motor vehicle theft</w:t>
      </w:r>
    </w:p>
    <w:p w14:paraId="166AAF92" w14:textId="77777777" w:rsidR="00646B5B" w:rsidRDefault="00D5779A" w:rsidP="00646B5B">
      <w:pPr>
        <w:ind w:left="1440"/>
      </w:pPr>
      <w:r>
        <w:t>Other property offenses</w:t>
      </w:r>
    </w:p>
    <w:p w14:paraId="35A37E45" w14:textId="157075FA" w:rsidR="00527AB1" w:rsidRDefault="006850C8" w:rsidP="00646B5B">
      <w:r>
        <w:t>All o</w:t>
      </w:r>
      <w:r w:rsidR="00BE4CE0">
        <w:t>ther offenses</w:t>
      </w:r>
    </w:p>
    <w:p w14:paraId="6C233EE2" w14:textId="77777777" w:rsidR="00646B5B" w:rsidRDefault="00646B5B" w:rsidP="00646B5B">
      <w:r>
        <w:t xml:space="preserve">     </w:t>
      </w:r>
      <w:r>
        <w:tab/>
        <w:t>Admissions</w:t>
      </w:r>
    </w:p>
    <w:p w14:paraId="1F3057CB" w14:textId="77777777" w:rsidR="00646B5B" w:rsidRDefault="00646B5B" w:rsidP="00646B5B">
      <w:pPr>
        <w:ind w:left="720"/>
      </w:pPr>
      <w:r>
        <w:t>Length of prison term</w:t>
      </w:r>
    </w:p>
    <w:p w14:paraId="36842629" w14:textId="06B8BDE7" w:rsidR="00527AB1" w:rsidRDefault="00527AB1" w:rsidP="00646B5B">
      <w:pPr>
        <w:ind w:left="1440"/>
      </w:pPr>
      <w:r>
        <w:t>DWI</w:t>
      </w:r>
    </w:p>
    <w:p w14:paraId="7859F392" w14:textId="0D7E88B8" w:rsidR="00527AB1" w:rsidRDefault="00527AB1" w:rsidP="00646B5B">
      <w:pPr>
        <w:ind w:left="1440"/>
      </w:pPr>
      <w:r>
        <w:t>Weapons offenses</w:t>
      </w:r>
    </w:p>
    <w:p w14:paraId="4A4FC625" w14:textId="7D6F1F6A" w:rsidR="00527AB1" w:rsidRDefault="00527AB1" w:rsidP="00646B5B">
      <w:pPr>
        <w:ind w:left="1440"/>
      </w:pPr>
      <w:r>
        <w:t>Public order and other offenses</w:t>
      </w:r>
    </w:p>
    <w:p w14:paraId="771CC73B" w14:textId="368C1165" w:rsidR="00BE4CE0" w:rsidRDefault="00BE4CE0" w:rsidP="0072633D">
      <w:pPr>
        <w:ind w:left="2880"/>
      </w:pPr>
    </w:p>
    <w:p w14:paraId="26142A95" w14:textId="15629A50" w:rsidR="00BE4CE0" w:rsidRDefault="00BE4CE0" w:rsidP="00646B5B"/>
    <w:p w14:paraId="2C59B73F" w14:textId="3783C0DE" w:rsidR="000159DD" w:rsidRPr="00BE4CE0" w:rsidRDefault="00646B5B" w:rsidP="00646B5B">
      <w:pPr>
        <w:rPr>
          <w:b/>
          <w:sz w:val="32"/>
          <w:szCs w:val="32"/>
        </w:rPr>
      </w:pPr>
      <w:r>
        <w:t>[5</w:t>
      </w:r>
      <w:r w:rsidR="00B52CFC">
        <w:t>]</w:t>
      </w:r>
      <w:r>
        <w:t xml:space="preserve"> </w:t>
      </w:r>
      <w:r w:rsidR="00BE4CE0" w:rsidRPr="00BE4CE0">
        <w:rPr>
          <w:b/>
          <w:sz w:val="32"/>
          <w:szCs w:val="32"/>
        </w:rPr>
        <w:t>Prison Population Forecaster</w:t>
      </w:r>
    </w:p>
    <w:p w14:paraId="08D7B4A5" w14:textId="70251DEA" w:rsidR="00BE4CE0" w:rsidRPr="00BE4CE0" w:rsidRDefault="00646B5B" w:rsidP="00646B5B">
      <w:pPr>
        <w:rPr>
          <w:sz w:val="20"/>
          <w:szCs w:val="20"/>
        </w:rPr>
      </w:pPr>
      <w:r>
        <w:rPr>
          <w:sz w:val="20"/>
          <w:szCs w:val="20"/>
        </w:rPr>
        <w:lastRenderedPageBreak/>
        <w:t xml:space="preserve">[6] April </w:t>
      </w:r>
      <w:r w:rsidR="00BE4CE0" w:rsidRPr="00BE4CE0">
        <w:rPr>
          <w:sz w:val="20"/>
          <w:szCs w:val="20"/>
        </w:rPr>
        <w:t>2</w:t>
      </w:r>
      <w:r>
        <w:rPr>
          <w:sz w:val="20"/>
          <w:szCs w:val="20"/>
        </w:rPr>
        <w:t>7</w:t>
      </w:r>
      <w:r w:rsidR="00BE4CE0" w:rsidRPr="00BE4CE0">
        <w:rPr>
          <w:sz w:val="20"/>
          <w:szCs w:val="20"/>
        </w:rPr>
        <w:t>, 2018</w:t>
      </w:r>
      <w:bookmarkStart w:id="5" w:name="_GoBack"/>
      <w:bookmarkEnd w:id="5"/>
    </w:p>
    <w:p w14:paraId="5639DFBA" w14:textId="77777777" w:rsidR="00BE4CE0" w:rsidRDefault="00BE4CE0"/>
    <w:p w14:paraId="3D0DB3A7" w14:textId="52F8221A" w:rsidR="00527AB1" w:rsidRDefault="00646B5B" w:rsidP="00646B5B">
      <w:r>
        <w:t xml:space="preserve">[7] </w:t>
      </w:r>
      <w:r w:rsidR="00527AB1" w:rsidRPr="004C1D83">
        <w:t xml:space="preserve">Use our forecaster to explore how policy changes could affect state prison populations. Adjust prison </w:t>
      </w:r>
      <w:ins w:id="6" w:author="Matos, Daniel" w:date="2018-04-03T15:10:00Z">
        <w:r w:rsidR="00116EAC">
          <w:t xml:space="preserve">admissions and </w:t>
        </w:r>
      </w:ins>
      <w:r w:rsidR="00527AB1" w:rsidRPr="004C1D83">
        <w:t>term lengths</w:t>
      </w:r>
      <w:del w:id="7" w:author="Matos, Daniel" w:date="2018-04-03T15:11:00Z">
        <w:r w:rsidR="00527AB1" w:rsidRPr="004C1D83" w:rsidDel="00116EAC">
          <w:delText xml:space="preserve"> and admissions</w:delText>
        </w:r>
      </w:del>
      <w:del w:id="8" w:author="Matos, Daniel" w:date="2018-04-03T15:10:00Z">
        <w:r w:rsidR="00527AB1" w:rsidRPr="004C1D83" w:rsidDel="00116EAC">
          <w:delText>.</w:delText>
        </w:r>
      </w:del>
      <w:ins w:id="9" w:author="Matos, Daniel" w:date="2018-04-03T15:10:00Z">
        <w:r w:rsidR="00116EAC">
          <w:t xml:space="preserve"> and</w:t>
        </w:r>
      </w:ins>
      <w:r w:rsidR="00527AB1" w:rsidRPr="004C1D83">
        <w:t xml:space="preserve"> </w:t>
      </w:r>
      <w:del w:id="10" w:author="Matos, Daniel" w:date="2018-04-03T15:10:00Z">
        <w:r w:rsidR="00527AB1" w:rsidRPr="004C1D83" w:rsidDel="00116EAC">
          <w:delText>C</w:delText>
        </w:r>
      </w:del>
      <w:ins w:id="11" w:author="Matos, Daniel" w:date="2018-04-03T15:10:00Z">
        <w:r w:rsidR="00116EAC">
          <w:t>c</w:t>
        </w:r>
      </w:ins>
      <w:r w:rsidR="00527AB1" w:rsidRPr="004C1D83">
        <w:t xml:space="preserve">ustomize your choices by state and </w:t>
      </w:r>
      <w:del w:id="12" w:author="Matos, Daniel" w:date="2018-04-03T15:11:00Z">
        <w:r w:rsidR="00527AB1" w:rsidRPr="004C1D83" w:rsidDel="00116EAC">
          <w:delText xml:space="preserve">by </w:delText>
        </w:r>
      </w:del>
      <w:ins w:id="13" w:author="Matos, Daniel" w:date="2018-04-03T15:11:00Z">
        <w:r w:rsidR="00116EAC">
          <w:t>type of</w:t>
        </w:r>
        <w:r w:rsidR="00116EAC" w:rsidRPr="004C1D83">
          <w:t xml:space="preserve"> </w:t>
        </w:r>
      </w:ins>
      <w:r w:rsidR="00527AB1" w:rsidRPr="004C1D83">
        <w:t>offense</w:t>
      </w:r>
      <w:del w:id="14" w:author="Matos, Daniel" w:date="2018-04-03T15:11:00Z">
        <w:r w:rsidR="00527AB1" w:rsidRPr="004C1D83" w:rsidDel="00116EAC">
          <w:delText xml:space="preserve"> type</w:delText>
        </w:r>
      </w:del>
      <w:r w:rsidR="00527AB1" w:rsidRPr="004C1D83">
        <w:t>. Compare your forecast with the prison population in 2015 or what’s expected in 2025</w:t>
      </w:r>
      <w:del w:id="15" w:author="Matos, Daniel" w:date="2018-04-03T15:11:00Z">
        <w:r w:rsidR="00527AB1" w:rsidRPr="004C1D83" w:rsidDel="00116EAC">
          <w:delText>.</w:delText>
        </w:r>
      </w:del>
      <w:r w:rsidR="00527AB1" w:rsidRPr="004C1D83">
        <w:t xml:space="preserve"> </w:t>
      </w:r>
      <w:commentRangeStart w:id="16"/>
      <w:del w:id="17" w:author="Matos, Daniel" w:date="2018-04-03T15:11:00Z">
        <w:r w:rsidR="00527AB1" w:rsidRPr="004C1D83" w:rsidDel="00116EAC">
          <w:delText>A</w:delText>
        </w:r>
      </w:del>
      <w:ins w:id="18" w:author="Matos, Daniel" w:date="2018-04-03T15:11:00Z">
        <w:r w:rsidR="00116EAC">
          <w:t>a</w:t>
        </w:r>
      </w:ins>
      <w:r w:rsidR="00527AB1" w:rsidRPr="004C1D83">
        <w:t>nd s</w:t>
      </w:r>
      <w:commentRangeEnd w:id="16"/>
      <w:r w:rsidR="006410D8">
        <w:rPr>
          <w:rStyle w:val="CommentReference"/>
        </w:rPr>
        <w:commentReference w:id="16"/>
      </w:r>
      <w:r w:rsidR="00527AB1" w:rsidRPr="004C1D83">
        <w:t>ave and share what you find.</w:t>
      </w:r>
    </w:p>
    <w:p w14:paraId="5533FA00" w14:textId="491728AF" w:rsidR="00851A8F" w:rsidRDefault="00527AB1">
      <w:r w:rsidDel="00527AB1">
        <w:t xml:space="preserve"> </w:t>
      </w:r>
    </w:p>
    <w:p w14:paraId="1880A528" w14:textId="2573EA4C" w:rsidR="00646B5B" w:rsidRDefault="00646B5B">
      <w:r>
        <w:t>[8] PROJECTIONS</w:t>
      </w:r>
    </w:p>
    <w:p w14:paraId="6AF0297E" w14:textId="1A74B658" w:rsidR="00646B5B" w:rsidRDefault="00646B5B"/>
    <w:p w14:paraId="25AB0389" w14:textId="539C6C63" w:rsidR="00851A8F" w:rsidRDefault="00646B5B" w:rsidP="00646B5B">
      <w:r>
        <w:t xml:space="preserve">[9] </w:t>
      </w:r>
      <w:r w:rsidR="00675F4E">
        <w:t>Year</w:t>
      </w:r>
      <w:r w:rsidR="00527AB1">
        <w:t xml:space="preserve">: </w:t>
      </w:r>
    </w:p>
    <w:p w14:paraId="2CB35432" w14:textId="06ABF31E" w:rsidR="00851A8F" w:rsidRPr="004C1D83" w:rsidRDefault="00646B5B" w:rsidP="00646B5B">
      <w:r>
        <w:t xml:space="preserve">      </w:t>
      </w:r>
      <w:r w:rsidR="00527AB1" w:rsidRPr="004C1D83">
        <w:t>Pop</w:t>
      </w:r>
      <w:r w:rsidR="00EE46AD" w:rsidRPr="004C1D83">
        <w:t>ulation</w:t>
      </w:r>
      <w:r w:rsidR="00527AB1" w:rsidRPr="004C1D83">
        <w:t>:</w:t>
      </w:r>
    </w:p>
    <w:p w14:paraId="596F5933" w14:textId="4D66E38A" w:rsidR="006850C8" w:rsidRDefault="00646B5B" w:rsidP="00646B5B">
      <w:r>
        <w:t xml:space="preserve">      A</w:t>
      </w:r>
      <w:r w:rsidR="00EE46AD" w:rsidRPr="004C1D83">
        <w:t>nnual cost</w:t>
      </w:r>
      <w:r w:rsidR="006850C8" w:rsidRPr="004C1D83">
        <w:t>:</w:t>
      </w:r>
      <w:r w:rsidR="00EE46AD">
        <w:t xml:space="preserve"> </w:t>
      </w:r>
    </w:p>
    <w:p w14:paraId="7F34033D" w14:textId="096D40C3" w:rsidR="00646B5B" w:rsidRDefault="00646B5B" w:rsidP="00646B5B"/>
    <w:p w14:paraId="3F5A2739" w14:textId="717B03F4" w:rsidR="00646B5B" w:rsidRDefault="00646B5B" w:rsidP="00646B5B">
      <w:r>
        <w:t>[10] BASELINE</w:t>
      </w:r>
    </w:p>
    <w:p w14:paraId="17538B86" w14:textId="617BCBD7" w:rsidR="00646B5B" w:rsidRDefault="00646B5B" w:rsidP="00646B5B">
      <w:r>
        <w:t>[Month abbreviations are as follows]</w:t>
      </w:r>
    </w:p>
    <w:p w14:paraId="6547DBBB" w14:textId="36C06768" w:rsidR="00646B5B" w:rsidRDefault="00646B5B" w:rsidP="00646B5B">
      <w:r>
        <w:t>Jan</w:t>
      </w:r>
    </w:p>
    <w:p w14:paraId="0E4BBF93" w14:textId="03C80F4E" w:rsidR="00646B5B" w:rsidRDefault="00646B5B" w:rsidP="00646B5B">
      <w:r>
        <w:t>Feb</w:t>
      </w:r>
    </w:p>
    <w:p w14:paraId="2CFFC4FB" w14:textId="651B048F" w:rsidR="00646B5B" w:rsidRDefault="00646B5B" w:rsidP="00646B5B">
      <w:r>
        <w:t>Mar</w:t>
      </w:r>
    </w:p>
    <w:p w14:paraId="588AC9B9" w14:textId="69933F0E" w:rsidR="00646B5B" w:rsidRDefault="00646B5B" w:rsidP="00646B5B">
      <w:r>
        <w:t>Apr</w:t>
      </w:r>
    </w:p>
    <w:p w14:paraId="50E6E369" w14:textId="01CFF5BB" w:rsidR="00646B5B" w:rsidRDefault="00646B5B" w:rsidP="00646B5B">
      <w:r>
        <w:t>May</w:t>
      </w:r>
    </w:p>
    <w:p w14:paraId="3F52835A" w14:textId="6656BD76" w:rsidR="00646B5B" w:rsidRDefault="00646B5B" w:rsidP="00646B5B">
      <w:r>
        <w:t>June</w:t>
      </w:r>
    </w:p>
    <w:p w14:paraId="35333A24" w14:textId="28AF566C" w:rsidR="00646B5B" w:rsidRDefault="00646B5B" w:rsidP="00646B5B">
      <w:r>
        <w:t>July</w:t>
      </w:r>
    </w:p>
    <w:p w14:paraId="6482786D" w14:textId="73B8C34E" w:rsidR="00646B5B" w:rsidRDefault="00646B5B" w:rsidP="00646B5B">
      <w:r>
        <w:t>Aug</w:t>
      </w:r>
    </w:p>
    <w:p w14:paraId="1229897D" w14:textId="5B352BB8" w:rsidR="00646B5B" w:rsidRDefault="00646B5B" w:rsidP="00646B5B">
      <w:r>
        <w:t xml:space="preserve">Sept </w:t>
      </w:r>
    </w:p>
    <w:p w14:paraId="21DB11C1" w14:textId="34262633" w:rsidR="00646B5B" w:rsidRDefault="00646B5B" w:rsidP="00646B5B">
      <w:r>
        <w:t>Oct</w:t>
      </w:r>
    </w:p>
    <w:p w14:paraId="44271894" w14:textId="77777777" w:rsidR="00646B5B" w:rsidRDefault="00646B5B" w:rsidP="00646B5B">
      <w:r>
        <w:t xml:space="preserve">Nov </w:t>
      </w:r>
    </w:p>
    <w:p w14:paraId="36944939" w14:textId="2AE6AF32" w:rsidR="00646B5B" w:rsidRDefault="00646B5B" w:rsidP="00646B5B">
      <w:r>
        <w:t>Dec</w:t>
      </w:r>
    </w:p>
    <w:p w14:paraId="6EDBEB4D" w14:textId="05DED686" w:rsidR="00646B5B" w:rsidRDefault="00646B5B" w:rsidP="00646B5B"/>
    <w:p w14:paraId="50D8755F" w14:textId="1EB385EB" w:rsidR="00646B5B" w:rsidRDefault="00646B5B" w:rsidP="00646B5B">
      <w:commentRangeStart w:id="19"/>
      <w:commentRangeStart w:id="20"/>
      <w:r>
        <w:t>[</w:t>
      </w:r>
      <w:r w:rsidR="00C14497">
        <w:t xml:space="preserve">11: </w:t>
      </w:r>
      <w:r>
        <w:t>label for the Y axis] People</w:t>
      </w:r>
      <w:commentRangeEnd w:id="19"/>
      <w:r>
        <w:rPr>
          <w:rStyle w:val="CommentReference"/>
        </w:rPr>
        <w:commentReference w:id="19"/>
      </w:r>
      <w:commentRangeEnd w:id="20"/>
      <w:r w:rsidR="00116EAC">
        <w:rPr>
          <w:rStyle w:val="CommentReference"/>
        </w:rPr>
        <w:commentReference w:id="20"/>
      </w:r>
    </w:p>
    <w:p w14:paraId="07A46BEA" w14:textId="1A09E57D" w:rsidR="00646B5B" w:rsidRDefault="00646B5B" w:rsidP="00646B5B"/>
    <w:p w14:paraId="08B5A848" w14:textId="77777777" w:rsidR="004A6E10" w:rsidRDefault="004A6E10" w:rsidP="00646B5B"/>
    <w:p w14:paraId="619C342D" w14:textId="4ABA98F3" w:rsidR="000159DD" w:rsidRDefault="004A6E10">
      <w:r>
        <w:t xml:space="preserve">[12: </w:t>
      </w:r>
      <w:r w:rsidR="00527AB1">
        <w:t>Variables that change are highlighted in yellow.</w:t>
      </w:r>
      <w:r w:rsidR="000159DD">
        <w:t>]</w:t>
      </w:r>
    </w:p>
    <w:p w14:paraId="2C31A6A0" w14:textId="77777777" w:rsidR="00AB72F0" w:rsidRDefault="00AB72F0"/>
    <w:p w14:paraId="46E86D1D" w14:textId="7D9442E2" w:rsidR="00B52CFC" w:rsidRDefault="00B52CFC" w:rsidP="00B52CFC">
      <w:r>
        <w:t>[Language for default sample forecast of a 20 percent overall reduction]</w:t>
      </w:r>
    </w:p>
    <w:p w14:paraId="5DAED410" w14:textId="77777777" w:rsidR="00B52CFC" w:rsidRDefault="00B52CFC" w:rsidP="00B52CFC"/>
    <w:p w14:paraId="170A648C" w14:textId="77777777" w:rsidR="00B52CFC" w:rsidRPr="00A93C94" w:rsidRDefault="00B52CFC" w:rsidP="00B52CFC">
      <w:pPr>
        <w:ind w:left="720"/>
        <w:rPr>
          <w:b/>
        </w:rPr>
      </w:pPr>
      <w:r w:rsidRPr="00A93C94">
        <w:rPr>
          <w:b/>
        </w:rPr>
        <w:t>Population</w:t>
      </w:r>
    </w:p>
    <w:p w14:paraId="04C01692" w14:textId="77777777" w:rsidR="00B52CFC" w:rsidRPr="00A93C94" w:rsidRDefault="00B52CFC" w:rsidP="00B52CFC">
      <w:pPr>
        <w:ind w:left="720"/>
        <w:rPr>
          <w:b/>
        </w:rPr>
      </w:pPr>
    </w:p>
    <w:p w14:paraId="2229A7F9" w14:textId="77777777" w:rsidR="00A93C94" w:rsidRPr="00A93C94" w:rsidRDefault="00B52CFC" w:rsidP="00A47475">
      <w:pPr>
        <w:ind w:left="1440"/>
        <w:rPr>
          <w:rFonts w:ascii="Calibri" w:eastAsia="Times New Roman" w:hAnsi="Calibri"/>
        </w:rPr>
      </w:pPr>
      <w:r w:rsidRPr="00A93C94">
        <w:t>Compared with</w:t>
      </w:r>
      <w:r w:rsidR="00E44C45" w:rsidRPr="00A93C94">
        <w:t xml:space="preserve"> </w:t>
      </w:r>
      <w:r w:rsidR="00620C5E" w:rsidRPr="00A93C94">
        <w:t xml:space="preserve">the </w:t>
      </w:r>
      <w:r w:rsidR="00E44C45" w:rsidRPr="00A93C94">
        <w:rPr>
          <w:rFonts w:ascii="Calibri" w:eastAsia="Times New Roman" w:hAnsi="Calibri"/>
          <w:u w:val="single"/>
        </w:rPr>
        <w:t>2025 baseline projection</w:t>
      </w:r>
      <w:r w:rsidRPr="00A93C94">
        <w:rPr>
          <w:rFonts w:ascii="Calibri" w:eastAsia="Times New Roman" w:hAnsi="Calibri"/>
        </w:rPr>
        <w:t xml:space="preserve">, </w:t>
      </w:r>
      <w:r w:rsidR="0046715F" w:rsidRPr="00A93C94">
        <w:rPr>
          <w:rFonts w:ascii="Calibri" w:eastAsia="Times New Roman" w:hAnsi="Calibri"/>
        </w:rPr>
        <w:t xml:space="preserve">these changes </w:t>
      </w:r>
      <w:r w:rsidRPr="00A93C94">
        <w:rPr>
          <w:rFonts w:ascii="Calibri" w:eastAsia="Times New Roman" w:hAnsi="Calibri"/>
        </w:rPr>
        <w:t xml:space="preserve">would lead to an </w:t>
      </w:r>
      <w:r w:rsidRPr="004A6E10">
        <w:rPr>
          <w:rFonts w:ascii="Calibri" w:eastAsia="Times New Roman" w:hAnsi="Calibri"/>
          <w:b/>
          <w:highlight w:val="yellow"/>
        </w:rPr>
        <w:t>X</w:t>
      </w:r>
      <w:r w:rsidRPr="00A93C94">
        <w:rPr>
          <w:rFonts w:ascii="Calibri" w:eastAsia="Times New Roman" w:hAnsi="Calibri"/>
          <w:b/>
        </w:rPr>
        <w:t xml:space="preserve"> percent decrease (</w:t>
      </w:r>
      <w:r w:rsidRPr="004A6E10">
        <w:rPr>
          <w:rFonts w:ascii="Calibri" w:eastAsia="Times New Roman" w:hAnsi="Calibri"/>
          <w:b/>
          <w:highlight w:val="yellow"/>
        </w:rPr>
        <w:t>X</w:t>
      </w:r>
      <w:r w:rsidRPr="00A93C94">
        <w:rPr>
          <w:rFonts w:ascii="Calibri" w:eastAsia="Times New Roman" w:hAnsi="Calibri"/>
          <w:b/>
        </w:rPr>
        <w:t xml:space="preserve"> fewer people)</w:t>
      </w:r>
      <w:r w:rsidRPr="00A93C94">
        <w:rPr>
          <w:rFonts w:ascii="Calibri" w:eastAsia="Times New Roman" w:hAnsi="Calibri"/>
        </w:rPr>
        <w:t xml:space="preserve"> in the prison population in 2025</w:t>
      </w:r>
      <w:r w:rsidR="00A93C94" w:rsidRPr="00A93C94">
        <w:rPr>
          <w:rFonts w:ascii="Calibri" w:eastAsia="Times New Roman" w:hAnsi="Calibri"/>
        </w:rPr>
        <w:t>.</w:t>
      </w:r>
    </w:p>
    <w:p w14:paraId="32175509" w14:textId="77777777" w:rsidR="00A93C94" w:rsidRPr="00A93C94" w:rsidRDefault="00A93C94" w:rsidP="00A93C94">
      <w:pPr>
        <w:rPr>
          <w:rFonts w:ascii="Calibri" w:eastAsia="Times New Roman" w:hAnsi="Calibri"/>
        </w:rPr>
      </w:pPr>
    </w:p>
    <w:p w14:paraId="5F1F0E06" w14:textId="1ACA6D50" w:rsidR="00B52CFC" w:rsidRPr="00A93C94" w:rsidRDefault="00A93C94" w:rsidP="00A93C94">
      <w:pPr>
        <w:ind w:firstLine="720"/>
        <w:rPr>
          <w:rFonts w:ascii="Calibri" w:eastAsia="Times New Roman" w:hAnsi="Calibri"/>
        </w:rPr>
      </w:pPr>
      <w:commentRangeStart w:id="21"/>
      <w:r w:rsidRPr="00A93C94">
        <w:rPr>
          <w:rFonts w:ascii="Calibri" w:eastAsia="Times New Roman" w:hAnsi="Calibri"/>
        </w:rPr>
        <w:t xml:space="preserve">[Title for </w:t>
      </w:r>
      <w:r>
        <w:rPr>
          <w:rFonts w:ascii="Calibri" w:eastAsia="Times New Roman" w:hAnsi="Calibri"/>
        </w:rPr>
        <w:t xml:space="preserve">race/ethnicity </w:t>
      </w:r>
      <w:r w:rsidRPr="00A93C94">
        <w:rPr>
          <w:rFonts w:ascii="Calibri" w:eastAsia="Times New Roman" w:hAnsi="Calibri"/>
        </w:rPr>
        <w:t>chart]</w:t>
      </w:r>
      <w:r>
        <w:rPr>
          <w:rFonts w:ascii="Calibri" w:eastAsia="Times New Roman" w:hAnsi="Calibri"/>
        </w:rPr>
        <w:t xml:space="preserve"> </w:t>
      </w:r>
      <w:r w:rsidRPr="00A93C94">
        <w:rPr>
          <w:rFonts w:ascii="Calibri" w:eastAsia="Times New Roman" w:hAnsi="Calibri"/>
        </w:rPr>
        <w:t>R</w:t>
      </w:r>
      <w:r w:rsidR="00B52CFC" w:rsidRPr="00A93C94">
        <w:rPr>
          <w:rFonts w:ascii="Calibri" w:eastAsia="Times New Roman" w:hAnsi="Calibri"/>
        </w:rPr>
        <w:t xml:space="preserve">acial and ethnic makeup of the prison </w:t>
      </w:r>
      <w:r w:rsidRPr="00A93C94">
        <w:rPr>
          <w:rFonts w:ascii="Calibri" w:eastAsia="Times New Roman" w:hAnsi="Calibri"/>
        </w:rPr>
        <w:t>population in 2025</w:t>
      </w:r>
      <w:commentRangeEnd w:id="21"/>
      <w:r w:rsidR="004A6E10">
        <w:rPr>
          <w:rStyle w:val="CommentReference"/>
        </w:rPr>
        <w:commentReference w:id="21"/>
      </w:r>
    </w:p>
    <w:p w14:paraId="4569F68A" w14:textId="77777777" w:rsidR="00B52CFC" w:rsidRPr="00A93C94" w:rsidRDefault="00B52CFC" w:rsidP="00B52CFC">
      <w:pPr>
        <w:ind w:left="720"/>
        <w:rPr>
          <w:rFonts w:ascii="Calibri" w:eastAsia="Times New Roman" w:hAnsi="Calibri"/>
        </w:rPr>
      </w:pPr>
    </w:p>
    <w:p w14:paraId="0D23D75D" w14:textId="77777777" w:rsidR="00B52CFC" w:rsidRPr="00A93C94" w:rsidRDefault="00B52CFC" w:rsidP="00B52CFC">
      <w:pPr>
        <w:ind w:left="720"/>
        <w:rPr>
          <w:rFonts w:ascii="Calibri" w:eastAsia="Times New Roman" w:hAnsi="Calibri"/>
          <w:b/>
        </w:rPr>
      </w:pPr>
      <w:r w:rsidRPr="00A93C94">
        <w:rPr>
          <w:rFonts w:ascii="Calibri" w:eastAsia="Times New Roman" w:hAnsi="Calibri"/>
          <w:b/>
        </w:rPr>
        <w:t>Cost</w:t>
      </w:r>
    </w:p>
    <w:p w14:paraId="3309CC59" w14:textId="6B5CD14D" w:rsidR="00B52CFC" w:rsidRPr="008464BE" w:rsidRDefault="00B52CFC" w:rsidP="00B52CFC">
      <w:pPr>
        <w:ind w:left="1440"/>
        <w:rPr>
          <w:rFonts w:ascii="Calibri" w:eastAsia="Times New Roman" w:hAnsi="Calibri"/>
        </w:rPr>
      </w:pPr>
      <w:r w:rsidRPr="00A93C94">
        <w:rPr>
          <w:rFonts w:ascii="Calibri" w:eastAsia="Times New Roman" w:hAnsi="Calibri"/>
        </w:rPr>
        <w:t>By 2025, these changes would lead to a cumulative savings of $</w:t>
      </w:r>
      <w:r w:rsidR="00EE46AD" w:rsidRPr="004A6E10">
        <w:rPr>
          <w:rFonts w:ascii="Calibri" w:eastAsia="Times New Roman" w:hAnsi="Calibri"/>
          <w:highlight w:val="yellow"/>
        </w:rPr>
        <w:t>X</w:t>
      </w:r>
      <w:r w:rsidRPr="00A93C94">
        <w:rPr>
          <w:rFonts w:ascii="Calibri" w:eastAsia="Times New Roman" w:hAnsi="Calibri"/>
        </w:rPr>
        <w:t>.</w:t>
      </w:r>
    </w:p>
    <w:p w14:paraId="1B4CE8AD" w14:textId="08B191C6" w:rsidR="00B52CFC" w:rsidRDefault="00B52CFC"/>
    <w:p w14:paraId="1F321998" w14:textId="6F9E10D7" w:rsidR="00B52CFC" w:rsidRDefault="00B52CFC"/>
    <w:p w14:paraId="1DF8F6ED" w14:textId="59D94424" w:rsidR="004C0709" w:rsidRDefault="004C0709">
      <w:r>
        <w:t xml:space="preserve">[For shorter screens, we’ll have a button underneath the chart that says </w:t>
      </w:r>
      <w:commentRangeStart w:id="22"/>
      <w:r>
        <w:t xml:space="preserve">“Show details”. </w:t>
      </w:r>
      <w:commentRangeEnd w:id="22"/>
      <w:r>
        <w:rPr>
          <w:rStyle w:val="CommentReference"/>
        </w:rPr>
        <w:commentReference w:id="22"/>
      </w:r>
      <w:r>
        <w:t>Clicking on that will slide the population, racial and ethnic makeup chart, and cost info up so it’s viewable.]</w:t>
      </w:r>
    </w:p>
    <w:p w14:paraId="07A24F24" w14:textId="77777777" w:rsidR="004C0709" w:rsidRDefault="004C0709"/>
    <w:p w14:paraId="53C9AD94" w14:textId="371AD43D" w:rsidR="00D011AE" w:rsidRDefault="00B52CFC">
      <w:r>
        <w:t>[Language for forecasts]</w:t>
      </w:r>
    </w:p>
    <w:p w14:paraId="4B74E8ED" w14:textId="77777777" w:rsidR="00B52CFC" w:rsidRDefault="00B52CFC"/>
    <w:p w14:paraId="106F0D17" w14:textId="77777777" w:rsidR="008464BE" w:rsidRDefault="008464BE" w:rsidP="008464BE">
      <w:pPr>
        <w:ind w:left="720"/>
        <w:rPr>
          <w:b/>
        </w:rPr>
      </w:pPr>
      <w:r>
        <w:rPr>
          <w:b/>
        </w:rPr>
        <w:t>Population</w:t>
      </w:r>
    </w:p>
    <w:p w14:paraId="6B04F20D" w14:textId="77777777" w:rsidR="008464BE" w:rsidRDefault="008464BE" w:rsidP="008464BE">
      <w:pPr>
        <w:ind w:left="720"/>
        <w:rPr>
          <w:b/>
        </w:rPr>
      </w:pPr>
    </w:p>
    <w:p w14:paraId="38F732E8" w14:textId="2470A305" w:rsidR="00B84A6B" w:rsidRDefault="00B84A6B" w:rsidP="00A47475">
      <w:pPr>
        <w:ind w:left="1440"/>
        <w:rPr>
          <w:rFonts w:ascii="Calibri" w:eastAsia="Times New Roman" w:hAnsi="Calibri"/>
        </w:rPr>
      </w:pPr>
      <w:r>
        <w:t>Compared with</w:t>
      </w:r>
      <w:r w:rsidR="00620C5E">
        <w:t xml:space="preserve"> the</w:t>
      </w:r>
      <w:r>
        <w:t xml:space="preserve"> [</w:t>
      </w:r>
      <w:r w:rsidRPr="00E44C45">
        <w:rPr>
          <w:rFonts w:ascii="Calibri" w:eastAsia="Times New Roman" w:hAnsi="Calibri"/>
          <w:highlight w:val="yellow"/>
        </w:rPr>
        <w:t xml:space="preserve">DROPDOWN: </w:t>
      </w:r>
      <w:r w:rsidRPr="00E44C45">
        <w:rPr>
          <w:rFonts w:ascii="Calibri" w:eastAsia="Times New Roman" w:hAnsi="Calibri"/>
          <w:highlight w:val="yellow"/>
          <w:u w:val="single"/>
        </w:rPr>
        <w:t>2025 baseline projection</w:t>
      </w:r>
      <w:r w:rsidRPr="00E44C45">
        <w:rPr>
          <w:rFonts w:ascii="Calibri" w:eastAsia="Times New Roman" w:hAnsi="Calibri"/>
          <w:highlight w:val="yellow"/>
        </w:rPr>
        <w:t xml:space="preserve"> OR </w:t>
      </w:r>
      <w:r w:rsidRPr="00E44C45">
        <w:rPr>
          <w:rFonts w:ascii="Calibri" w:eastAsia="Times New Roman" w:hAnsi="Calibri"/>
          <w:highlight w:val="yellow"/>
          <w:u w:val="single"/>
        </w:rPr>
        <w:t>population in 2015</w:t>
      </w:r>
      <w:r>
        <w:rPr>
          <w:rFonts w:ascii="Calibri" w:eastAsia="Times New Roman" w:hAnsi="Calibri"/>
        </w:rPr>
        <w:t xml:space="preserve">], </w:t>
      </w:r>
      <w:r w:rsidRPr="00406FBE">
        <w:rPr>
          <w:rFonts w:ascii="Calibri" w:eastAsia="Times New Roman" w:hAnsi="Calibri"/>
        </w:rPr>
        <w:t>th</w:t>
      </w:r>
      <w:r w:rsidR="008464BE">
        <w:rPr>
          <w:rFonts w:ascii="Calibri" w:eastAsia="Times New Roman" w:hAnsi="Calibri"/>
        </w:rPr>
        <w:t>ese changes</w:t>
      </w:r>
      <w:r w:rsidRPr="00406FBE">
        <w:rPr>
          <w:rFonts w:ascii="Calibri" w:eastAsia="Times New Roman" w:hAnsi="Calibri"/>
        </w:rPr>
        <w:t xml:space="preserve"> would lead to </w:t>
      </w:r>
      <w:r w:rsidRPr="00E44C45">
        <w:rPr>
          <w:rFonts w:ascii="Calibri" w:eastAsia="Times New Roman" w:hAnsi="Calibri"/>
          <w:highlight w:val="yellow"/>
        </w:rPr>
        <w:t xml:space="preserve">a/an </w:t>
      </w:r>
      <w:r w:rsidRPr="00E44C45">
        <w:rPr>
          <w:rFonts w:ascii="Calibri" w:eastAsia="Times New Roman" w:hAnsi="Calibri"/>
          <w:b/>
          <w:highlight w:val="yellow"/>
        </w:rPr>
        <w:t>X percent increase/decrease (X more/fewer people)</w:t>
      </w:r>
      <w:r w:rsidRPr="00406FBE">
        <w:rPr>
          <w:rFonts w:ascii="Calibri" w:eastAsia="Times New Roman" w:hAnsi="Calibri"/>
        </w:rPr>
        <w:t xml:space="preserve"> i</w:t>
      </w:r>
      <w:r w:rsidR="008464BE">
        <w:rPr>
          <w:rFonts w:ascii="Calibri" w:eastAsia="Times New Roman" w:hAnsi="Calibri"/>
        </w:rPr>
        <w:t>n the prison population in 2025.</w:t>
      </w:r>
    </w:p>
    <w:p w14:paraId="102ACC50" w14:textId="77777777" w:rsidR="00A93C94" w:rsidRDefault="00A93C94" w:rsidP="00A47475">
      <w:pPr>
        <w:ind w:left="1440"/>
        <w:rPr>
          <w:rFonts w:ascii="Calibri" w:eastAsia="Times New Roman" w:hAnsi="Calibri"/>
        </w:rPr>
      </w:pPr>
    </w:p>
    <w:p w14:paraId="4CAB2D4A" w14:textId="77777777" w:rsidR="00A93C94" w:rsidRPr="00A93C94" w:rsidRDefault="00A93C94" w:rsidP="00A93C94">
      <w:pPr>
        <w:ind w:firstLine="720"/>
        <w:rPr>
          <w:rFonts w:ascii="Calibri" w:eastAsia="Times New Roman" w:hAnsi="Calibri"/>
        </w:rPr>
      </w:pPr>
      <w:r w:rsidRPr="00A93C94">
        <w:rPr>
          <w:rFonts w:ascii="Calibri" w:eastAsia="Times New Roman" w:hAnsi="Calibri"/>
        </w:rPr>
        <w:t xml:space="preserve">[Title for </w:t>
      </w:r>
      <w:r>
        <w:rPr>
          <w:rFonts w:ascii="Calibri" w:eastAsia="Times New Roman" w:hAnsi="Calibri"/>
        </w:rPr>
        <w:t xml:space="preserve">race/ethnicity </w:t>
      </w:r>
      <w:r w:rsidRPr="00A93C94">
        <w:rPr>
          <w:rFonts w:ascii="Calibri" w:eastAsia="Times New Roman" w:hAnsi="Calibri"/>
        </w:rPr>
        <w:t>chart]</w:t>
      </w:r>
      <w:r>
        <w:rPr>
          <w:rFonts w:ascii="Calibri" w:eastAsia="Times New Roman" w:hAnsi="Calibri"/>
        </w:rPr>
        <w:t xml:space="preserve"> </w:t>
      </w:r>
      <w:r w:rsidRPr="00A93C94">
        <w:rPr>
          <w:rFonts w:ascii="Calibri" w:eastAsia="Times New Roman" w:hAnsi="Calibri"/>
        </w:rPr>
        <w:t>Racial and ethnic makeup of the prison population in 2025</w:t>
      </w:r>
    </w:p>
    <w:p w14:paraId="323D3238" w14:textId="26C88C0A" w:rsidR="008464BE" w:rsidRDefault="008464BE" w:rsidP="008464BE">
      <w:pPr>
        <w:ind w:left="720"/>
        <w:rPr>
          <w:rFonts w:ascii="Calibri" w:eastAsia="Times New Roman" w:hAnsi="Calibri"/>
        </w:rPr>
      </w:pPr>
    </w:p>
    <w:p w14:paraId="76B12CA1" w14:textId="14CA7B11" w:rsidR="008464BE" w:rsidRDefault="008464BE" w:rsidP="008464BE">
      <w:pPr>
        <w:ind w:left="720"/>
        <w:rPr>
          <w:rFonts w:ascii="Calibri" w:eastAsia="Times New Roman" w:hAnsi="Calibri"/>
          <w:b/>
        </w:rPr>
      </w:pPr>
      <w:r>
        <w:rPr>
          <w:rFonts w:ascii="Calibri" w:eastAsia="Times New Roman" w:hAnsi="Calibri"/>
          <w:b/>
        </w:rPr>
        <w:t>Cost</w:t>
      </w:r>
    </w:p>
    <w:p w14:paraId="36DFFED6" w14:textId="1103BC9E" w:rsidR="008464BE" w:rsidRPr="008464BE" w:rsidRDefault="008464BE" w:rsidP="008464BE">
      <w:pPr>
        <w:ind w:left="1440"/>
        <w:rPr>
          <w:rFonts w:ascii="Calibri" w:eastAsia="Times New Roman" w:hAnsi="Calibri"/>
        </w:rPr>
      </w:pPr>
      <w:r>
        <w:rPr>
          <w:rFonts w:ascii="Calibri" w:eastAsia="Times New Roman" w:hAnsi="Calibri"/>
        </w:rPr>
        <w:t xml:space="preserve">By 2025, these changes would lead to a cumulative </w:t>
      </w:r>
      <w:r w:rsidRPr="00E44C45">
        <w:rPr>
          <w:rFonts w:ascii="Calibri" w:eastAsia="Times New Roman" w:hAnsi="Calibri"/>
          <w:highlight w:val="yellow"/>
        </w:rPr>
        <w:t>savings/increase</w:t>
      </w:r>
      <w:r>
        <w:rPr>
          <w:rFonts w:ascii="Calibri" w:eastAsia="Times New Roman" w:hAnsi="Calibri"/>
        </w:rPr>
        <w:t xml:space="preserve"> of $</w:t>
      </w:r>
      <w:r w:rsidR="004A6E10">
        <w:rPr>
          <w:rFonts w:ascii="Calibri" w:eastAsia="Times New Roman" w:hAnsi="Calibri"/>
          <w:highlight w:val="yellow"/>
        </w:rPr>
        <w:t>X</w:t>
      </w:r>
      <w:r>
        <w:rPr>
          <w:rFonts w:ascii="Calibri" w:eastAsia="Times New Roman" w:hAnsi="Calibri"/>
        </w:rPr>
        <w:t>.</w:t>
      </w:r>
    </w:p>
    <w:p w14:paraId="762B2E15" w14:textId="5114A429" w:rsidR="00B23186" w:rsidRDefault="00B23186" w:rsidP="00B23186"/>
    <w:p w14:paraId="299EAA77" w14:textId="50D3416A" w:rsidR="00B23186" w:rsidRDefault="00B23186"/>
    <w:p w14:paraId="538161F6" w14:textId="166E5513" w:rsidR="00B52CFC" w:rsidRDefault="00B52CFC">
      <w:r>
        <w:t>[Language for</w:t>
      </w:r>
      <w:r w:rsidR="00B41F46">
        <w:t xml:space="preserve"> clicking on the baseline</w:t>
      </w:r>
      <w:r>
        <w:t>]</w:t>
      </w:r>
    </w:p>
    <w:p w14:paraId="1AB7BAB0" w14:textId="77777777" w:rsidR="00B52CFC" w:rsidRDefault="00B52CFC"/>
    <w:p w14:paraId="0B22EF88" w14:textId="77777777" w:rsidR="00B52CFC" w:rsidRDefault="00B52CFC" w:rsidP="00B52CFC">
      <w:pPr>
        <w:ind w:left="720"/>
        <w:rPr>
          <w:b/>
        </w:rPr>
      </w:pPr>
      <w:r>
        <w:rPr>
          <w:b/>
        </w:rPr>
        <w:t>Population</w:t>
      </w:r>
    </w:p>
    <w:p w14:paraId="564BF67E" w14:textId="77777777" w:rsidR="00B52CFC" w:rsidRDefault="00B52CFC" w:rsidP="00B52CFC">
      <w:pPr>
        <w:ind w:left="720"/>
        <w:rPr>
          <w:b/>
        </w:rPr>
      </w:pPr>
    </w:p>
    <w:p w14:paraId="02673908" w14:textId="71C04BC8" w:rsidR="0046715F" w:rsidRDefault="0046715F" w:rsidP="00B52CFC">
      <w:pPr>
        <w:ind w:left="1440"/>
      </w:pPr>
      <w:r>
        <w:t xml:space="preserve">Without any policy changes, the prison population in 2025 is estimated to be </w:t>
      </w:r>
      <w:r w:rsidR="004A6E10" w:rsidRPr="004A6E10">
        <w:rPr>
          <w:highlight w:val="yellow"/>
        </w:rPr>
        <w:t>X</w:t>
      </w:r>
      <w:r>
        <w:t xml:space="preserve"> people.</w:t>
      </w:r>
    </w:p>
    <w:p w14:paraId="18F5E9F7" w14:textId="77777777" w:rsidR="00A93C94" w:rsidRDefault="00A93C94" w:rsidP="00B52CFC">
      <w:pPr>
        <w:ind w:left="1440"/>
      </w:pPr>
    </w:p>
    <w:p w14:paraId="18ED012C" w14:textId="77777777" w:rsidR="00A93C94" w:rsidRPr="00A93C94" w:rsidRDefault="00A93C94" w:rsidP="00A93C94">
      <w:pPr>
        <w:ind w:firstLine="720"/>
        <w:rPr>
          <w:rFonts w:ascii="Calibri" w:eastAsia="Times New Roman" w:hAnsi="Calibri"/>
        </w:rPr>
      </w:pPr>
      <w:r w:rsidRPr="00A93C94">
        <w:rPr>
          <w:rFonts w:ascii="Calibri" w:eastAsia="Times New Roman" w:hAnsi="Calibri"/>
        </w:rPr>
        <w:t xml:space="preserve">[Title for </w:t>
      </w:r>
      <w:r>
        <w:rPr>
          <w:rFonts w:ascii="Calibri" w:eastAsia="Times New Roman" w:hAnsi="Calibri"/>
        </w:rPr>
        <w:t xml:space="preserve">race/ethnicity </w:t>
      </w:r>
      <w:r w:rsidRPr="00A93C94">
        <w:rPr>
          <w:rFonts w:ascii="Calibri" w:eastAsia="Times New Roman" w:hAnsi="Calibri"/>
        </w:rPr>
        <w:t>chart]</w:t>
      </w:r>
      <w:r>
        <w:rPr>
          <w:rFonts w:ascii="Calibri" w:eastAsia="Times New Roman" w:hAnsi="Calibri"/>
        </w:rPr>
        <w:t xml:space="preserve"> </w:t>
      </w:r>
      <w:r w:rsidRPr="00A93C94">
        <w:rPr>
          <w:rFonts w:ascii="Calibri" w:eastAsia="Times New Roman" w:hAnsi="Calibri"/>
        </w:rPr>
        <w:t>Racial and ethnic makeup of the prison population in 2025</w:t>
      </w:r>
    </w:p>
    <w:p w14:paraId="3C5B62E0" w14:textId="77777777" w:rsidR="00A93C94" w:rsidRDefault="00A93C94" w:rsidP="00B52CFC">
      <w:pPr>
        <w:ind w:left="1440"/>
      </w:pPr>
    </w:p>
    <w:p w14:paraId="186E0B39" w14:textId="39D43DB3" w:rsidR="0046715F" w:rsidRDefault="0046715F" w:rsidP="00B52CFC">
      <w:pPr>
        <w:ind w:left="1440"/>
      </w:pPr>
    </w:p>
    <w:p w14:paraId="236C8FFD" w14:textId="77777777" w:rsidR="00B52CFC" w:rsidRDefault="00B52CFC" w:rsidP="004A6E10">
      <w:pPr>
        <w:ind w:firstLine="720"/>
        <w:rPr>
          <w:rFonts w:ascii="Calibri" w:eastAsia="Times New Roman" w:hAnsi="Calibri"/>
          <w:b/>
        </w:rPr>
      </w:pPr>
      <w:commentRangeStart w:id="23"/>
      <w:r>
        <w:rPr>
          <w:rFonts w:ascii="Calibri" w:eastAsia="Times New Roman" w:hAnsi="Calibri"/>
          <w:b/>
        </w:rPr>
        <w:t>Cost</w:t>
      </w:r>
      <w:commentRangeEnd w:id="23"/>
      <w:r w:rsidR="00EE46AD">
        <w:rPr>
          <w:rStyle w:val="CommentReference"/>
        </w:rPr>
        <w:commentReference w:id="23"/>
      </w:r>
    </w:p>
    <w:p w14:paraId="75690290" w14:textId="77777777" w:rsidR="0072633D" w:rsidRDefault="0072633D" w:rsidP="00B52CFC">
      <w:pPr>
        <w:ind w:left="1440"/>
        <w:rPr>
          <w:ins w:id="24" w:author="Lei, Serena" w:date="2018-02-08T15:07:00Z"/>
          <w:rFonts w:ascii="Calibri" w:eastAsia="Times New Roman" w:hAnsi="Calibri"/>
        </w:rPr>
      </w:pPr>
    </w:p>
    <w:p w14:paraId="10215E0D" w14:textId="5B0D61E7" w:rsidR="00B23186" w:rsidRDefault="00C8761D">
      <w:pPr>
        <w:rPr>
          <w:ins w:id="25" w:author="Lei, Serena" w:date="2018-05-03T12:19:00Z"/>
        </w:rPr>
      </w:pPr>
      <w:ins w:id="26" w:author="Lei, Serena" w:date="2018-05-03T12:19:00Z">
        <w:r>
          <w:t>[Language if the user sets all the inputs to zero]</w:t>
        </w:r>
      </w:ins>
    </w:p>
    <w:p w14:paraId="2B71C6E4" w14:textId="46E7E8DA" w:rsidR="00C8761D" w:rsidRDefault="00C8761D">
      <w:pPr>
        <w:rPr>
          <w:ins w:id="27" w:author="Lei, Serena" w:date="2018-05-03T12:26:00Z"/>
        </w:rPr>
      </w:pPr>
    </w:p>
    <w:p w14:paraId="49DCCCBC" w14:textId="04FC700B" w:rsidR="00C8761D" w:rsidRDefault="00C8761D" w:rsidP="00C8761D">
      <w:pPr>
        <w:ind w:left="720"/>
        <w:rPr>
          <w:ins w:id="28" w:author="Lei, Serena" w:date="2018-05-03T12:26:00Z"/>
          <w:b/>
        </w:rPr>
        <w:pPrChange w:id="29" w:author="Lei, Serena" w:date="2018-05-03T12:26:00Z">
          <w:pPr/>
        </w:pPrChange>
      </w:pPr>
      <w:ins w:id="30" w:author="Lei, Serena" w:date="2018-05-03T12:26:00Z">
        <w:r>
          <w:rPr>
            <w:b/>
          </w:rPr>
          <w:t>Population</w:t>
        </w:r>
      </w:ins>
    </w:p>
    <w:p w14:paraId="63631097" w14:textId="6A804C57" w:rsidR="00C8761D" w:rsidRDefault="00C8761D" w:rsidP="00C8761D">
      <w:pPr>
        <w:ind w:left="1440"/>
        <w:rPr>
          <w:ins w:id="31" w:author="Lei, Serena" w:date="2018-05-03T12:26:00Z"/>
          <w:b/>
        </w:rPr>
        <w:pPrChange w:id="32" w:author="Lei, Serena" w:date="2018-05-03T12:26:00Z">
          <w:pPr/>
        </w:pPrChange>
      </w:pPr>
    </w:p>
    <w:p w14:paraId="0959F8E0" w14:textId="0BF86FFE" w:rsidR="00C8761D" w:rsidRDefault="00C8761D" w:rsidP="00C8761D">
      <w:pPr>
        <w:ind w:left="1440"/>
        <w:rPr>
          <w:ins w:id="33" w:author="Lei, Serena" w:date="2018-05-03T12:26:00Z"/>
          <w:rFonts w:ascii="Calibri" w:eastAsia="Times New Roman" w:hAnsi="Calibri"/>
        </w:rPr>
      </w:pPr>
      <w:ins w:id="34" w:author="Lei, Serena" w:date="2018-05-03T12:26:00Z">
        <w:r>
          <w:t>Compared with the [</w:t>
        </w:r>
        <w:r w:rsidRPr="00E44C45">
          <w:rPr>
            <w:rFonts w:ascii="Calibri" w:eastAsia="Times New Roman" w:hAnsi="Calibri"/>
            <w:highlight w:val="yellow"/>
          </w:rPr>
          <w:t xml:space="preserve">DROPDOWN: </w:t>
        </w:r>
        <w:r w:rsidRPr="00E44C45">
          <w:rPr>
            <w:rFonts w:ascii="Calibri" w:eastAsia="Times New Roman" w:hAnsi="Calibri"/>
            <w:highlight w:val="yellow"/>
            <w:u w:val="single"/>
          </w:rPr>
          <w:t>2025 baseline projection</w:t>
        </w:r>
        <w:r w:rsidRPr="00E44C45">
          <w:rPr>
            <w:rFonts w:ascii="Calibri" w:eastAsia="Times New Roman" w:hAnsi="Calibri"/>
            <w:highlight w:val="yellow"/>
          </w:rPr>
          <w:t xml:space="preserve"> OR </w:t>
        </w:r>
        <w:r w:rsidRPr="00E44C45">
          <w:rPr>
            <w:rFonts w:ascii="Calibri" w:eastAsia="Times New Roman" w:hAnsi="Calibri"/>
            <w:highlight w:val="yellow"/>
            <w:u w:val="single"/>
          </w:rPr>
          <w:t>population in 2015</w:t>
        </w:r>
        <w:r>
          <w:rPr>
            <w:rFonts w:ascii="Calibri" w:eastAsia="Times New Roman" w:hAnsi="Calibri"/>
          </w:rPr>
          <w:t xml:space="preserve">], </w:t>
        </w:r>
        <w:r w:rsidRPr="00406FBE">
          <w:rPr>
            <w:rFonts w:ascii="Calibri" w:eastAsia="Times New Roman" w:hAnsi="Calibri"/>
          </w:rPr>
          <w:t>th</w:t>
        </w:r>
        <w:r>
          <w:rPr>
            <w:rFonts w:ascii="Calibri" w:eastAsia="Times New Roman" w:hAnsi="Calibri"/>
          </w:rPr>
          <w:t>ese changes</w:t>
        </w:r>
        <w:r w:rsidRPr="00406FBE">
          <w:rPr>
            <w:rFonts w:ascii="Calibri" w:eastAsia="Times New Roman" w:hAnsi="Calibri"/>
          </w:rPr>
          <w:t xml:space="preserve"> would lead to </w:t>
        </w:r>
        <w:r w:rsidRPr="00C8761D">
          <w:rPr>
            <w:rFonts w:ascii="Calibri" w:eastAsia="Times New Roman" w:hAnsi="Calibri"/>
            <w:rPrChange w:id="35" w:author="Lei, Serena" w:date="2018-05-03T12:26:00Z">
              <w:rPr>
                <w:rFonts w:ascii="Calibri" w:eastAsia="Times New Roman" w:hAnsi="Calibri"/>
                <w:highlight w:val="yellow"/>
              </w:rPr>
            </w:rPrChange>
          </w:rPr>
          <w:t xml:space="preserve">a </w:t>
        </w:r>
        <w:r w:rsidRPr="00C8761D">
          <w:rPr>
            <w:rFonts w:ascii="Calibri" w:eastAsia="Times New Roman" w:hAnsi="Calibri"/>
            <w:rPrChange w:id="36" w:author="Lei, Serena" w:date="2018-05-03T12:26:00Z">
              <w:rPr>
                <w:rFonts w:ascii="Calibri" w:eastAsia="Times New Roman" w:hAnsi="Calibri"/>
                <w:highlight w:val="yellow"/>
              </w:rPr>
            </w:rPrChange>
          </w:rPr>
          <w:t>0</w:t>
        </w:r>
        <w:r w:rsidRPr="00C8761D">
          <w:rPr>
            <w:rFonts w:ascii="Calibri" w:eastAsia="Times New Roman" w:hAnsi="Calibri"/>
            <w:b/>
            <w:rPrChange w:id="37" w:author="Lei, Serena" w:date="2018-05-03T12:26:00Z">
              <w:rPr>
                <w:rFonts w:ascii="Calibri" w:eastAsia="Times New Roman" w:hAnsi="Calibri"/>
                <w:b/>
                <w:highlight w:val="yellow"/>
              </w:rPr>
            </w:rPrChange>
          </w:rPr>
          <w:t xml:space="preserve"> </w:t>
        </w:r>
        <w:r w:rsidRPr="00C8761D">
          <w:rPr>
            <w:rFonts w:ascii="Calibri" w:eastAsia="Times New Roman" w:hAnsi="Calibri"/>
            <w:rPrChange w:id="38" w:author="Lei, Serena" w:date="2018-05-03T12:27:00Z">
              <w:rPr>
                <w:rFonts w:ascii="Calibri" w:eastAsia="Times New Roman" w:hAnsi="Calibri"/>
                <w:b/>
                <w:highlight w:val="yellow"/>
              </w:rPr>
            </w:rPrChange>
          </w:rPr>
          <w:t xml:space="preserve">percent </w:t>
        </w:r>
        <w:r w:rsidRPr="00C8761D">
          <w:rPr>
            <w:rFonts w:ascii="Calibri" w:eastAsia="Times New Roman" w:hAnsi="Calibri"/>
            <w:rPrChange w:id="39" w:author="Lei, Serena" w:date="2018-05-03T12:27:00Z">
              <w:rPr>
                <w:rFonts w:ascii="Calibri" w:eastAsia="Times New Roman" w:hAnsi="Calibri"/>
                <w:b/>
              </w:rPr>
            </w:rPrChange>
          </w:rPr>
          <w:t>change</w:t>
        </w:r>
        <w:r w:rsidRPr="00406FBE">
          <w:rPr>
            <w:rFonts w:ascii="Calibri" w:eastAsia="Times New Roman" w:hAnsi="Calibri"/>
          </w:rPr>
          <w:t xml:space="preserve"> i</w:t>
        </w:r>
        <w:r>
          <w:rPr>
            <w:rFonts w:ascii="Calibri" w:eastAsia="Times New Roman" w:hAnsi="Calibri"/>
          </w:rPr>
          <w:t>n the prison population in 2025.</w:t>
        </w:r>
      </w:ins>
    </w:p>
    <w:p w14:paraId="56FD9D7D" w14:textId="6C29A730" w:rsidR="00C8761D" w:rsidRPr="00C8761D" w:rsidRDefault="00C8761D" w:rsidP="00C8761D">
      <w:pPr>
        <w:ind w:left="1440"/>
        <w:rPr>
          <w:ins w:id="40" w:author="Lei, Serena" w:date="2018-05-03T12:19:00Z"/>
        </w:rPr>
        <w:pPrChange w:id="41" w:author="Lei, Serena" w:date="2018-05-03T12:26:00Z">
          <w:pPr/>
        </w:pPrChange>
      </w:pPr>
    </w:p>
    <w:p w14:paraId="4B967860" w14:textId="6694CFB1" w:rsidR="00C8761D" w:rsidRDefault="00C8761D">
      <w:pPr>
        <w:rPr>
          <w:ins w:id="42" w:author="Lei, Serena" w:date="2018-05-03T12:19:00Z"/>
        </w:rPr>
      </w:pPr>
    </w:p>
    <w:p w14:paraId="75F0AAD0" w14:textId="77777777" w:rsidR="00C8761D" w:rsidRDefault="00C8761D"/>
    <w:p w14:paraId="0B220C83" w14:textId="77777777" w:rsidR="00B23186" w:rsidRDefault="00B23186"/>
    <w:p w14:paraId="0F037C29" w14:textId="3BCEF176" w:rsidR="004A6E10" w:rsidRDefault="00C14497">
      <w:r>
        <w:t>[13</w:t>
      </w:r>
      <w:r w:rsidR="004A6E10">
        <w:t>]</w:t>
      </w:r>
    </w:p>
    <w:p w14:paraId="79E6EA44" w14:textId="77777777" w:rsidR="004A6E10" w:rsidRDefault="004A6E10">
      <w:r>
        <w:t>Baseline</w:t>
      </w:r>
    </w:p>
    <w:p w14:paraId="2E4C149E" w14:textId="0726E386" w:rsidR="000159DD" w:rsidRDefault="004A6E10">
      <w:r>
        <w:t>Current forecast</w:t>
      </w:r>
    </w:p>
    <w:p w14:paraId="79F33E2E" w14:textId="0D1200F4" w:rsidR="004A6E10" w:rsidRDefault="004A6E10"/>
    <w:p w14:paraId="06BB5641" w14:textId="5BE8A546" w:rsidR="00C14497" w:rsidRDefault="00C14497"/>
    <w:p w14:paraId="071947F9" w14:textId="7169E725" w:rsidR="00C14497" w:rsidRDefault="00C14497">
      <w:r>
        <w:t>[14]</w:t>
      </w:r>
    </w:p>
    <w:p w14:paraId="06D57693" w14:textId="7C827404" w:rsidR="00C14497" w:rsidRDefault="00C14497">
      <w:r>
        <w:t>White</w:t>
      </w:r>
    </w:p>
    <w:p w14:paraId="33A9A754" w14:textId="0C05A289" w:rsidR="00C14497" w:rsidRDefault="00C14497">
      <w:r>
        <w:t>Black</w:t>
      </w:r>
    </w:p>
    <w:p w14:paraId="4F390942" w14:textId="734DCFB1" w:rsidR="00C14497" w:rsidRDefault="00C14497">
      <w:r>
        <w:t>Hispanic</w:t>
      </w:r>
    </w:p>
    <w:p w14:paraId="0B25A4D4" w14:textId="4978E0DF" w:rsidR="00C14497" w:rsidRDefault="00C14497">
      <w:r>
        <w:t>Native American</w:t>
      </w:r>
    </w:p>
    <w:p w14:paraId="6FAB0AA4" w14:textId="29FCC17A" w:rsidR="00C14497" w:rsidRDefault="00C14497">
      <w:r>
        <w:t>Asian</w:t>
      </w:r>
    </w:p>
    <w:p w14:paraId="60972A07" w14:textId="77777777" w:rsidR="00C14497" w:rsidRDefault="00C14497"/>
    <w:p w14:paraId="5FFC2E97" w14:textId="77777777" w:rsidR="004A6E10" w:rsidRDefault="004A6E10"/>
    <w:p w14:paraId="52F33FB2" w14:textId="5139B774" w:rsidR="00851A8F" w:rsidRDefault="004A6E10" w:rsidP="004A6E10">
      <w:r>
        <w:t>[15]</w:t>
      </w:r>
    </w:p>
    <w:p w14:paraId="58DF69F4" w14:textId="6894515C" w:rsidR="00851A8F" w:rsidRPr="00E44C45" w:rsidRDefault="00B93CE2" w:rsidP="008464BE">
      <w:pPr>
        <w:ind w:left="720"/>
        <w:rPr>
          <w:b/>
        </w:rPr>
      </w:pPr>
      <w:r>
        <w:rPr>
          <w:b/>
        </w:rPr>
        <w:t xml:space="preserve">Your </w:t>
      </w:r>
      <w:r w:rsidR="00DC7144" w:rsidRPr="00E44C45">
        <w:rPr>
          <w:b/>
        </w:rPr>
        <w:t>s</w:t>
      </w:r>
      <w:r w:rsidR="00851A8F" w:rsidRPr="00E44C45">
        <w:rPr>
          <w:b/>
        </w:rPr>
        <w:t>elections</w:t>
      </w:r>
    </w:p>
    <w:p w14:paraId="53E22697" w14:textId="34734342" w:rsidR="00DC7144" w:rsidRDefault="00675F4E" w:rsidP="008464BE">
      <w:pPr>
        <w:ind w:left="720"/>
      </w:pPr>
      <w:r>
        <w:tab/>
      </w:r>
      <w:r w:rsidR="00DC7144">
        <w:t>States</w:t>
      </w:r>
      <w:r w:rsidR="004A6E10">
        <w:t xml:space="preserve">…………. </w:t>
      </w:r>
    </w:p>
    <w:p w14:paraId="289360A6" w14:textId="3EB12775" w:rsidR="00620C5E" w:rsidRDefault="00620C5E" w:rsidP="00B52CFC">
      <w:pPr>
        <w:ind w:left="720" w:firstLine="720"/>
      </w:pPr>
      <w:r>
        <w:t>Adjusted offenses</w:t>
      </w:r>
      <w:r w:rsidR="004A6E10">
        <w:t>……….</w:t>
      </w:r>
    </w:p>
    <w:p w14:paraId="2B3B10E8" w14:textId="5BB28DB4" w:rsidR="00DC7144" w:rsidRDefault="00DC7144" w:rsidP="00B52CFC">
      <w:pPr>
        <w:ind w:left="720" w:firstLine="720"/>
      </w:pPr>
      <w:r>
        <w:t>Overall policy changes</w:t>
      </w:r>
      <w:r w:rsidR="004A6E10">
        <w:t>……….</w:t>
      </w:r>
    </w:p>
    <w:p w14:paraId="7DB48602" w14:textId="49E1AB04" w:rsidR="00DC7144" w:rsidRDefault="00DC7144" w:rsidP="00B52CFC">
      <w:pPr>
        <w:ind w:left="720" w:firstLine="720"/>
      </w:pPr>
    </w:p>
    <w:p w14:paraId="716A900B" w14:textId="77777777" w:rsidR="004A6E10" w:rsidRDefault="004A6E10" w:rsidP="00B52CFC">
      <w:pPr>
        <w:ind w:left="720" w:firstLine="720"/>
      </w:pPr>
    </w:p>
    <w:p w14:paraId="7D9D0150" w14:textId="53BE62D0" w:rsidR="00DC7144" w:rsidRDefault="004A6E10" w:rsidP="004A6E10">
      <w:r>
        <w:t>[16]</w:t>
      </w:r>
      <w:r w:rsidR="00DC7144">
        <w:t xml:space="preserve"> Save this forecast</w:t>
      </w:r>
    </w:p>
    <w:p w14:paraId="3213F456" w14:textId="2EA0BCF0" w:rsidR="00675F4E" w:rsidRDefault="00675F4E" w:rsidP="008464BE">
      <w:pPr>
        <w:ind w:left="720"/>
      </w:pPr>
    </w:p>
    <w:p w14:paraId="677D0EDD" w14:textId="77777777" w:rsidR="004A6E10" w:rsidRDefault="004A6E10" w:rsidP="008464BE">
      <w:pPr>
        <w:ind w:left="720"/>
      </w:pPr>
    </w:p>
    <w:p w14:paraId="4291643A" w14:textId="1E72A13F" w:rsidR="00851A8F" w:rsidRPr="00E44C45" w:rsidRDefault="004A6E10" w:rsidP="004A6E10">
      <w:pPr>
        <w:rPr>
          <w:b/>
        </w:rPr>
      </w:pPr>
      <w:r>
        <w:rPr>
          <w:b/>
        </w:rPr>
        <w:t xml:space="preserve">[17] </w:t>
      </w:r>
      <w:r w:rsidR="00851A8F" w:rsidRPr="00E44C45">
        <w:rPr>
          <w:b/>
        </w:rPr>
        <w:t>Saved forecasts</w:t>
      </w:r>
    </w:p>
    <w:p w14:paraId="518D9446" w14:textId="56BB5509" w:rsidR="00DC7144" w:rsidRPr="009E50C6" w:rsidRDefault="00020CC8" w:rsidP="004A6E10">
      <w:r w:rsidRPr="009E50C6">
        <w:t>Sample forecast</w:t>
      </w:r>
    </w:p>
    <w:p w14:paraId="31DFB66B" w14:textId="77777777" w:rsidR="00DC7144" w:rsidRPr="00B52CFC" w:rsidRDefault="00DC7144" w:rsidP="00B52CFC">
      <w:pPr>
        <w:ind w:left="1440"/>
      </w:pPr>
    </w:p>
    <w:p w14:paraId="616DF2D5" w14:textId="77777777" w:rsidR="00DC7144" w:rsidRPr="00B52CFC" w:rsidRDefault="00DC7144" w:rsidP="008464BE">
      <w:pPr>
        <w:ind w:left="720"/>
        <w:rPr>
          <w:b/>
        </w:rPr>
      </w:pPr>
    </w:p>
    <w:p w14:paraId="32975957" w14:textId="07A2E14C" w:rsidR="00851A8F" w:rsidRDefault="004A6E10" w:rsidP="004A6E10">
      <w:r>
        <w:t xml:space="preserve">[18] </w:t>
      </w:r>
      <w:r w:rsidR="00851A8F">
        <w:t>Print</w:t>
      </w:r>
      <w:r w:rsidR="008464BE">
        <w:t xml:space="preserve">                          </w:t>
      </w:r>
      <w:commentRangeStart w:id="43"/>
      <w:r w:rsidR="008464BE">
        <w:t>Abou</w:t>
      </w:r>
      <w:commentRangeEnd w:id="43"/>
      <w:r>
        <w:rPr>
          <w:rStyle w:val="CommentReference"/>
        </w:rPr>
        <w:commentReference w:id="43"/>
      </w:r>
      <w:r w:rsidR="008464BE">
        <w:t>t</w:t>
      </w:r>
    </w:p>
    <w:p w14:paraId="7178F445" w14:textId="77777777" w:rsidR="008464BE" w:rsidRDefault="008464BE" w:rsidP="008464BE">
      <w:pPr>
        <w:ind w:left="720"/>
      </w:pPr>
    </w:p>
    <w:p w14:paraId="734B3B84" w14:textId="79151D7E" w:rsidR="00851A8F" w:rsidRDefault="00851A8F"/>
    <w:p w14:paraId="3A197312" w14:textId="77777777" w:rsidR="004A6E10" w:rsidRDefault="004A6E10"/>
    <w:p w14:paraId="06D607D2" w14:textId="32CE3FEF" w:rsidR="004A6E10" w:rsidRDefault="004A6E10">
      <w:r>
        <w:t>[Text for pop-up boxes shown in Byron’s wireframes]</w:t>
      </w:r>
    </w:p>
    <w:p w14:paraId="4280A680" w14:textId="77777777" w:rsidR="004A6E10" w:rsidRDefault="004A6E10"/>
    <w:p w14:paraId="283719C9" w14:textId="7704E613" w:rsidR="00851A8F" w:rsidRDefault="00851A8F">
      <w:r>
        <w:t>[</w:t>
      </w:r>
      <w:r w:rsidR="004A6E10">
        <w:t xml:space="preserve">page </w:t>
      </w:r>
      <w:r>
        <w:t>1.4</w:t>
      </w:r>
      <w:r w:rsidR="004A6E10">
        <w:t>: Save my forecast</w:t>
      </w:r>
      <w:r>
        <w:t>]</w:t>
      </w:r>
    </w:p>
    <w:p w14:paraId="64E4FDF9" w14:textId="77777777" w:rsidR="00851A8F" w:rsidRDefault="00851A8F"/>
    <w:p w14:paraId="3FF01E03" w14:textId="77777777" w:rsidR="00851A8F" w:rsidRPr="00851A8F" w:rsidRDefault="00851A8F" w:rsidP="008464BE">
      <w:pPr>
        <w:ind w:left="720"/>
        <w:rPr>
          <w:b/>
        </w:rPr>
      </w:pPr>
      <w:r w:rsidRPr="00851A8F">
        <w:rPr>
          <w:b/>
        </w:rPr>
        <w:t>Save My Forecast</w:t>
      </w:r>
    </w:p>
    <w:p w14:paraId="79BC29C9" w14:textId="5C63C95C" w:rsidR="00851A8F" w:rsidRDefault="00851A8F" w:rsidP="008464BE">
      <w:pPr>
        <w:ind w:left="720"/>
      </w:pPr>
      <w:r>
        <w:t xml:space="preserve">Save and review </w:t>
      </w:r>
      <w:r w:rsidR="00DC7144">
        <w:t xml:space="preserve">your </w:t>
      </w:r>
      <w:r>
        <w:t>forecast</w:t>
      </w:r>
    </w:p>
    <w:p w14:paraId="429BF5E9" w14:textId="77777777" w:rsidR="00851A8F" w:rsidRDefault="00851A8F" w:rsidP="008464BE">
      <w:pPr>
        <w:ind w:left="720"/>
      </w:pPr>
    </w:p>
    <w:p w14:paraId="7435C914" w14:textId="45872C79" w:rsidR="00851A8F" w:rsidRDefault="00851A8F" w:rsidP="008464BE">
      <w:pPr>
        <w:ind w:left="720"/>
      </w:pPr>
      <w:r>
        <w:t>Forecast name</w:t>
      </w:r>
      <w:r w:rsidR="00DC7144">
        <w:t>:</w:t>
      </w:r>
    </w:p>
    <w:p w14:paraId="4E6FF183" w14:textId="662F1C9C" w:rsidR="00851A8F" w:rsidRDefault="00851A8F" w:rsidP="008464BE">
      <w:pPr>
        <w:ind w:left="720"/>
      </w:pPr>
      <w:commentRangeStart w:id="44"/>
      <w:r>
        <w:t>Forecast 1</w:t>
      </w:r>
      <w:commentRangeEnd w:id="44"/>
      <w:r w:rsidR="00DC7144">
        <w:rPr>
          <w:rStyle w:val="CommentReference"/>
        </w:rPr>
        <w:commentReference w:id="44"/>
      </w:r>
    </w:p>
    <w:p w14:paraId="37910223" w14:textId="77777777" w:rsidR="00851A8F" w:rsidRDefault="00851A8F"/>
    <w:p w14:paraId="510BC07F" w14:textId="77777777" w:rsidR="00851A8F" w:rsidRDefault="00851A8F"/>
    <w:p w14:paraId="4AE4A26D" w14:textId="77777777" w:rsidR="00851A8F" w:rsidRDefault="00851A8F"/>
    <w:p w14:paraId="4019C782" w14:textId="6E69CED1" w:rsidR="00851A8F" w:rsidRDefault="00851A8F">
      <w:r>
        <w:t>[</w:t>
      </w:r>
      <w:r w:rsidR="004A6E10">
        <w:t xml:space="preserve">page </w:t>
      </w:r>
      <w:r>
        <w:t>1.11</w:t>
      </w:r>
      <w:r w:rsidR="004A6E10">
        <w:t>:</w:t>
      </w:r>
      <w:r>
        <w:t xml:space="preserve"> Share forecast]</w:t>
      </w:r>
    </w:p>
    <w:p w14:paraId="380796B3" w14:textId="77777777" w:rsidR="00851A8F" w:rsidRDefault="00851A8F">
      <w:pPr>
        <w:rPr>
          <w:b/>
        </w:rPr>
      </w:pPr>
    </w:p>
    <w:p w14:paraId="162D2E04" w14:textId="77777777" w:rsidR="00851A8F" w:rsidRDefault="00851A8F" w:rsidP="008464BE">
      <w:pPr>
        <w:ind w:left="720"/>
        <w:rPr>
          <w:b/>
        </w:rPr>
      </w:pPr>
      <w:r>
        <w:rPr>
          <w:b/>
        </w:rPr>
        <w:t>Share My Forecast</w:t>
      </w:r>
    </w:p>
    <w:p w14:paraId="5E4B12E3" w14:textId="16A4A71E" w:rsidR="00851A8F" w:rsidRDefault="00331A2F" w:rsidP="008464BE">
      <w:pPr>
        <w:ind w:left="720"/>
      </w:pPr>
      <w:r>
        <w:t>S</w:t>
      </w:r>
      <w:r w:rsidR="00851A8F">
        <w:t>hare your custom forecasts</w:t>
      </w:r>
    </w:p>
    <w:p w14:paraId="01207A97" w14:textId="77777777" w:rsidR="00851A8F" w:rsidRDefault="00851A8F" w:rsidP="008464BE">
      <w:pPr>
        <w:ind w:left="720"/>
      </w:pPr>
    </w:p>
    <w:p w14:paraId="560BAA74" w14:textId="77777777" w:rsidR="00851A8F" w:rsidRDefault="00851A8F" w:rsidP="008464BE">
      <w:pPr>
        <w:ind w:left="720"/>
      </w:pPr>
      <w:r>
        <w:t>To:</w:t>
      </w:r>
    </w:p>
    <w:p w14:paraId="1896F571" w14:textId="77777777" w:rsidR="00851A8F" w:rsidRDefault="00851A8F" w:rsidP="008464BE">
      <w:pPr>
        <w:ind w:left="720"/>
      </w:pPr>
      <w:r>
        <w:t>Email</w:t>
      </w:r>
    </w:p>
    <w:p w14:paraId="7252B20F" w14:textId="77777777" w:rsidR="00851A8F" w:rsidRDefault="00851A8F" w:rsidP="008464BE">
      <w:pPr>
        <w:ind w:left="720"/>
      </w:pPr>
    </w:p>
    <w:p w14:paraId="6985EAA0" w14:textId="77777777" w:rsidR="00851A8F" w:rsidRDefault="00851A8F" w:rsidP="008464BE">
      <w:pPr>
        <w:ind w:left="720"/>
      </w:pPr>
      <w:r>
        <w:t>Forecast name:</w:t>
      </w:r>
    </w:p>
    <w:p w14:paraId="5186DBA8" w14:textId="4165CE53" w:rsidR="00851A8F" w:rsidRDefault="00DC7144" w:rsidP="008464BE">
      <w:pPr>
        <w:ind w:left="720"/>
      </w:pPr>
      <w:commentRangeStart w:id="45"/>
      <w:r>
        <w:t xml:space="preserve">Forecast 1 </w:t>
      </w:r>
      <w:commentRangeEnd w:id="45"/>
      <w:r>
        <w:rPr>
          <w:rStyle w:val="CommentReference"/>
        </w:rPr>
        <w:commentReference w:id="45"/>
      </w:r>
    </w:p>
    <w:p w14:paraId="3DA5AC93" w14:textId="77777777" w:rsidR="00851A8F" w:rsidRDefault="00851A8F" w:rsidP="008464BE">
      <w:pPr>
        <w:ind w:left="720"/>
      </w:pPr>
    </w:p>
    <w:p w14:paraId="17DA5680" w14:textId="77777777" w:rsidR="00851A8F" w:rsidRDefault="00851A8F" w:rsidP="008464BE">
      <w:pPr>
        <w:ind w:left="720"/>
      </w:pPr>
      <w:r>
        <w:t>[blue button] Share Forecast</w:t>
      </w:r>
    </w:p>
    <w:p w14:paraId="2E3530D6" w14:textId="77777777" w:rsidR="00851A8F" w:rsidRDefault="00851A8F" w:rsidP="008464BE">
      <w:pPr>
        <w:ind w:left="720"/>
      </w:pPr>
    </w:p>
    <w:p w14:paraId="499F4E65" w14:textId="7530A2A8" w:rsidR="000159DD" w:rsidRDefault="000159DD" w:rsidP="008464BE">
      <w:pPr>
        <w:ind w:left="720"/>
      </w:pPr>
    </w:p>
    <w:p w14:paraId="65DD0D27" w14:textId="77777777" w:rsidR="004A6E10" w:rsidRDefault="004A6E10" w:rsidP="008464BE">
      <w:pPr>
        <w:ind w:left="720"/>
      </w:pPr>
    </w:p>
    <w:p w14:paraId="7F8F4B8F" w14:textId="77777777" w:rsidR="000159DD" w:rsidRDefault="000159DD">
      <w:r>
        <w:t>[About page]</w:t>
      </w:r>
    </w:p>
    <w:p w14:paraId="3752A91B" w14:textId="77777777" w:rsidR="00675F4E" w:rsidRDefault="00675F4E"/>
    <w:p w14:paraId="113E1917" w14:textId="77777777" w:rsidR="005E112E" w:rsidRDefault="005E112E" w:rsidP="008464BE">
      <w:pPr>
        <w:ind w:left="720"/>
        <w:rPr>
          <w:b/>
          <w:color w:val="000000"/>
        </w:rPr>
      </w:pPr>
      <w:r>
        <w:rPr>
          <w:b/>
          <w:color w:val="000000"/>
        </w:rPr>
        <w:lastRenderedPageBreak/>
        <w:t>Methodology</w:t>
      </w:r>
    </w:p>
    <w:p w14:paraId="60C157E6" w14:textId="77777777" w:rsidR="005E112E" w:rsidRDefault="005E112E" w:rsidP="008464BE">
      <w:pPr>
        <w:ind w:left="720"/>
        <w:rPr>
          <w:b/>
          <w:color w:val="000000"/>
        </w:rPr>
      </w:pPr>
    </w:p>
    <w:p w14:paraId="23B8DE0F" w14:textId="570098B5" w:rsidR="005E112E" w:rsidRPr="005E112E" w:rsidRDefault="005E112E" w:rsidP="008464BE">
      <w:pPr>
        <w:ind w:left="720"/>
        <w:rPr>
          <w:color w:val="000000"/>
        </w:rPr>
      </w:pPr>
      <w:r>
        <w:rPr>
          <w:color w:val="000000"/>
        </w:rPr>
        <w:t xml:space="preserve">To view and download the methodology, click </w:t>
      </w:r>
      <w:commentRangeStart w:id="46"/>
      <w:r>
        <w:rPr>
          <w:color w:val="000000"/>
        </w:rPr>
        <w:t>here</w:t>
      </w:r>
      <w:commentRangeEnd w:id="46"/>
      <w:r w:rsidR="00DC7144">
        <w:rPr>
          <w:rStyle w:val="CommentReference"/>
        </w:rPr>
        <w:commentReference w:id="46"/>
      </w:r>
      <w:r>
        <w:rPr>
          <w:color w:val="000000"/>
        </w:rPr>
        <w:t>.</w:t>
      </w:r>
    </w:p>
    <w:p w14:paraId="52C18052" w14:textId="77777777" w:rsidR="005E112E" w:rsidRDefault="005E112E" w:rsidP="008464BE">
      <w:pPr>
        <w:ind w:left="720"/>
        <w:rPr>
          <w:b/>
          <w:color w:val="000000"/>
        </w:rPr>
      </w:pPr>
    </w:p>
    <w:p w14:paraId="227E1D58" w14:textId="7456098A" w:rsidR="005E112E" w:rsidRPr="00087051" w:rsidRDefault="005E112E" w:rsidP="008464BE">
      <w:pPr>
        <w:ind w:left="720"/>
        <w:rPr>
          <w:b/>
          <w:color w:val="000000"/>
        </w:rPr>
      </w:pPr>
      <w:r w:rsidRPr="00087051">
        <w:rPr>
          <w:b/>
          <w:color w:val="000000"/>
        </w:rPr>
        <w:t>Project Credits</w:t>
      </w:r>
    </w:p>
    <w:p w14:paraId="5B388E2A" w14:textId="690D6197" w:rsidR="005E112E" w:rsidRPr="00785350" w:rsidRDefault="005E112E" w:rsidP="008464BE">
      <w:pPr>
        <w:ind w:left="720"/>
      </w:pPr>
      <w:r w:rsidRPr="00785350">
        <w:t>This feature was funded by</w:t>
      </w:r>
      <w:r w:rsidR="00DC7144">
        <w:t xml:space="preserve"> the American Civil Liberties Union</w:t>
      </w:r>
      <w:r w:rsidRPr="00785350">
        <w:t xml:space="preserve">. We are grateful to them and to all our funders, who make it possible for Urban to advance its mission. The views expressed are those of the authors and should not be attributed to the Urban Institute, its trustees, or its funders. Funders do not determine research findings or the insights and recommendations of our experts. </w:t>
      </w:r>
      <w:r w:rsidRPr="002712B4">
        <w:t xml:space="preserve">More information on our funding principles is available </w:t>
      </w:r>
      <w:hyperlink r:id="rId7" w:history="1">
        <w:r w:rsidRPr="002712B4">
          <w:rPr>
            <w:rStyle w:val="Hyperlink"/>
          </w:rPr>
          <w:t>here</w:t>
        </w:r>
      </w:hyperlink>
      <w:r w:rsidRPr="002712B4">
        <w:t xml:space="preserve">. Read our terms of service </w:t>
      </w:r>
      <w:hyperlink r:id="rId8" w:history="1">
        <w:r w:rsidRPr="002712B4">
          <w:rPr>
            <w:rStyle w:val="Hyperlink"/>
          </w:rPr>
          <w:t>here</w:t>
        </w:r>
      </w:hyperlink>
      <w:r w:rsidRPr="002712B4">
        <w:t>.</w:t>
      </w:r>
    </w:p>
    <w:p w14:paraId="23B2BFE5" w14:textId="77777777" w:rsidR="005E112E" w:rsidRDefault="005E112E" w:rsidP="008464BE">
      <w:pPr>
        <w:ind w:left="720"/>
        <w:rPr>
          <w:b/>
          <w:color w:val="000000"/>
        </w:rPr>
      </w:pPr>
    </w:p>
    <w:p w14:paraId="1B78777B" w14:textId="14F8E0E9" w:rsidR="005E112E" w:rsidRDefault="005E112E" w:rsidP="008464BE">
      <w:pPr>
        <w:ind w:left="720"/>
        <w:rPr>
          <w:color w:val="000000"/>
        </w:rPr>
      </w:pPr>
      <w:r>
        <w:rPr>
          <w:b/>
          <w:color w:val="000000"/>
        </w:rPr>
        <w:t>RESEARCH:</w:t>
      </w:r>
      <w:r w:rsidRPr="00087051">
        <w:rPr>
          <w:color w:val="000000"/>
        </w:rPr>
        <w:t xml:space="preserve"> </w:t>
      </w:r>
      <w:r w:rsidR="00E44C45">
        <w:rPr>
          <w:color w:val="000000"/>
        </w:rPr>
        <w:t xml:space="preserve">Elizabeth Pelletier, Bryce Peterson, and Ryan King </w:t>
      </w:r>
      <w:r>
        <w:rPr>
          <w:color w:val="000000"/>
        </w:rPr>
        <w:t xml:space="preserve"> </w:t>
      </w:r>
    </w:p>
    <w:p w14:paraId="5F857810" w14:textId="77777777" w:rsidR="005E112E" w:rsidRDefault="005E112E" w:rsidP="008464BE">
      <w:pPr>
        <w:ind w:left="720"/>
        <w:rPr>
          <w:b/>
          <w:color w:val="000000"/>
        </w:rPr>
      </w:pPr>
    </w:p>
    <w:p w14:paraId="1E5BF4BA" w14:textId="63FB2184" w:rsidR="005E112E" w:rsidRDefault="005E112E" w:rsidP="008464BE">
      <w:pPr>
        <w:ind w:left="720"/>
        <w:rPr>
          <w:color w:val="000000"/>
        </w:rPr>
      </w:pPr>
      <w:r>
        <w:rPr>
          <w:b/>
          <w:color w:val="000000"/>
        </w:rPr>
        <w:t>DESIGN:</w:t>
      </w:r>
      <w:r w:rsidRPr="00087051">
        <w:rPr>
          <w:color w:val="000000"/>
        </w:rPr>
        <w:t xml:space="preserve"> </w:t>
      </w:r>
      <w:r w:rsidR="00DD550E">
        <w:rPr>
          <w:color w:val="000000"/>
        </w:rPr>
        <w:t>Byron Black, John Wehmann</w:t>
      </w:r>
      <w:r w:rsidR="00E44C45">
        <w:rPr>
          <w:color w:val="000000"/>
        </w:rPr>
        <w:t>, and Christina Baird</w:t>
      </w:r>
    </w:p>
    <w:p w14:paraId="48C84129" w14:textId="77777777" w:rsidR="005E112E" w:rsidRDefault="005E112E" w:rsidP="008464BE">
      <w:pPr>
        <w:ind w:left="720"/>
        <w:rPr>
          <w:b/>
          <w:color w:val="000000"/>
        </w:rPr>
      </w:pPr>
    </w:p>
    <w:p w14:paraId="4578A792" w14:textId="66835E0C" w:rsidR="005E112E" w:rsidRDefault="005E112E" w:rsidP="008464BE">
      <w:pPr>
        <w:ind w:left="720"/>
        <w:rPr>
          <w:color w:val="000000"/>
        </w:rPr>
      </w:pPr>
      <w:r>
        <w:rPr>
          <w:b/>
          <w:color w:val="000000"/>
        </w:rPr>
        <w:t>DEVELOPMENT:</w:t>
      </w:r>
      <w:r w:rsidRPr="00087051">
        <w:rPr>
          <w:color w:val="000000"/>
        </w:rPr>
        <w:t xml:space="preserve"> </w:t>
      </w:r>
      <w:r>
        <w:rPr>
          <w:color w:val="000000"/>
        </w:rPr>
        <w:t>Ben Chartoff</w:t>
      </w:r>
    </w:p>
    <w:p w14:paraId="40C17889" w14:textId="77777777" w:rsidR="005E112E" w:rsidRDefault="005E112E" w:rsidP="008464BE">
      <w:pPr>
        <w:ind w:left="720"/>
        <w:rPr>
          <w:b/>
          <w:color w:val="000000"/>
        </w:rPr>
      </w:pPr>
    </w:p>
    <w:p w14:paraId="5939FA35" w14:textId="77777777" w:rsidR="005E112E" w:rsidRPr="00087051" w:rsidRDefault="005E112E" w:rsidP="008464BE">
      <w:pPr>
        <w:ind w:left="720"/>
        <w:rPr>
          <w:color w:val="000000"/>
        </w:rPr>
      </w:pPr>
      <w:r>
        <w:rPr>
          <w:b/>
          <w:color w:val="000000"/>
        </w:rPr>
        <w:t xml:space="preserve">EDITING: </w:t>
      </w:r>
      <w:r>
        <w:rPr>
          <w:color w:val="000000"/>
        </w:rPr>
        <w:t>Daniel Matos</w:t>
      </w:r>
    </w:p>
    <w:p w14:paraId="2040A650" w14:textId="77777777" w:rsidR="005E112E" w:rsidRDefault="005E112E" w:rsidP="008464BE">
      <w:pPr>
        <w:ind w:left="720"/>
        <w:rPr>
          <w:b/>
          <w:color w:val="000000"/>
        </w:rPr>
      </w:pPr>
    </w:p>
    <w:p w14:paraId="229D9603" w14:textId="77777777" w:rsidR="005E112E" w:rsidRPr="00087051" w:rsidRDefault="005E112E" w:rsidP="008464BE">
      <w:pPr>
        <w:ind w:left="720"/>
        <w:rPr>
          <w:color w:val="000000"/>
        </w:rPr>
      </w:pPr>
      <w:r>
        <w:rPr>
          <w:b/>
          <w:color w:val="000000"/>
        </w:rPr>
        <w:t xml:space="preserve">WRITING: </w:t>
      </w:r>
      <w:r>
        <w:rPr>
          <w:color w:val="000000"/>
        </w:rPr>
        <w:t>Serena Lei</w:t>
      </w:r>
    </w:p>
    <w:p w14:paraId="1290B1AE" w14:textId="77777777" w:rsidR="005E112E" w:rsidRDefault="005E112E" w:rsidP="008464BE">
      <w:pPr>
        <w:rPr>
          <w:b/>
          <w:color w:val="000000"/>
        </w:rPr>
      </w:pPr>
    </w:p>
    <w:p w14:paraId="53FD29B7" w14:textId="5E77D02D" w:rsidR="005E112E" w:rsidRDefault="005E112E" w:rsidP="008464BE">
      <w:pPr>
        <w:ind w:left="720"/>
      </w:pPr>
      <w:r w:rsidRPr="00700B9F">
        <w:rPr>
          <w:i/>
        </w:rPr>
        <w:t>View this project on GitHub</w:t>
      </w:r>
    </w:p>
    <w:p w14:paraId="792E49E5" w14:textId="77777777" w:rsidR="00675F4E" w:rsidRDefault="00675F4E" w:rsidP="008464BE">
      <w:pPr>
        <w:ind w:left="720"/>
      </w:pPr>
    </w:p>
    <w:sectPr w:rsidR="00675F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Lei, Serena" w:date="2018-02-21T15:11:00Z" w:initials="LS">
    <w:p w14:paraId="144F3D89" w14:textId="0B776A6E" w:rsidR="004A6E10" w:rsidRDefault="004A6E10">
      <w:pPr>
        <w:pStyle w:val="CommentText"/>
      </w:pPr>
      <w:r>
        <w:rPr>
          <w:rStyle w:val="CommentReference"/>
        </w:rPr>
        <w:annotationRef/>
      </w:r>
      <w:r>
        <w:t xml:space="preserve">Different from design because we will not have the overall policy changes. And so we won’t have the instruction of “Adjust for specific offense” either. </w:t>
      </w:r>
    </w:p>
  </w:comment>
  <w:comment w:id="4" w:author="Lei, Serena" w:date="2018-02-21T15:03:00Z" w:initials="LS">
    <w:p w14:paraId="1CA4CB9C" w14:textId="621D340C" w:rsidR="00646B5B" w:rsidRDefault="00646B5B">
      <w:pPr>
        <w:pStyle w:val="CommentText"/>
      </w:pPr>
      <w:r>
        <w:rPr>
          <w:rStyle w:val="CommentReference"/>
        </w:rPr>
        <w:annotationRef/>
      </w:r>
      <w:r>
        <w:t>Repeated for all categories</w:t>
      </w:r>
    </w:p>
  </w:comment>
  <w:comment w:id="16" w:author="Lei, Serena" w:date="2018-05-03T12:32:00Z" w:initials="LS">
    <w:p w14:paraId="6AB23F39" w14:textId="72A489A9" w:rsidR="006410D8" w:rsidRDefault="006410D8">
      <w:pPr>
        <w:pStyle w:val="CommentText"/>
      </w:pPr>
      <w:r>
        <w:rPr>
          <w:rStyle w:val="CommentReference"/>
        </w:rPr>
        <w:annotationRef/>
      </w:r>
      <w:r>
        <w:t xml:space="preserve">I think these edits make the sentences too long now. I was aiming for a more staccato rhythm to make this intro look and sound a certain way. I’m describing this poorly—but what I’m going for are short declarative statements rather than a heavy intro. There’s a ton of stuff going on </w:t>
      </w:r>
      <w:proofErr w:type="spellStart"/>
      <w:r>
        <w:t>on</w:t>
      </w:r>
      <w:proofErr w:type="spellEnd"/>
      <w:r>
        <w:t xml:space="preserve"> this page so I think these short instruction-like sentences can lighten up that block of text. </w:t>
      </w:r>
    </w:p>
  </w:comment>
  <w:comment w:id="19" w:author="Lei, Serena" w:date="2018-02-21T15:07:00Z" w:initials="LS">
    <w:p w14:paraId="39DDAAC4" w14:textId="57659828" w:rsidR="00646B5B" w:rsidRDefault="00646B5B">
      <w:pPr>
        <w:pStyle w:val="CommentText"/>
      </w:pPr>
      <w:r>
        <w:rPr>
          <w:rStyle w:val="CommentReference"/>
        </w:rPr>
        <w:annotationRef/>
      </w:r>
      <w:r>
        <w:t>I’m not sure where to label this, but we should clarify that it’s “people” or “prison population” right? Or is that already obvious because of the title?</w:t>
      </w:r>
    </w:p>
  </w:comment>
  <w:comment w:id="20" w:author="Matos, Daniel" w:date="2018-04-03T15:20:00Z" w:initials="MD">
    <w:p w14:paraId="2259A156" w14:textId="7F0FDA99" w:rsidR="00116EAC" w:rsidRDefault="00116EAC">
      <w:pPr>
        <w:pStyle w:val="CommentText"/>
      </w:pPr>
      <w:r>
        <w:rPr>
          <w:rStyle w:val="CommentReference"/>
        </w:rPr>
        <w:annotationRef/>
      </w:r>
      <w:r>
        <w:t>Is the info in [9] a tooltip from hovering over the data line or is it always visible? If it’s not possible to view the chart without always seeing “Population” in that box, it may be fine not to give this an axis label.</w:t>
      </w:r>
    </w:p>
  </w:comment>
  <w:comment w:id="21" w:author="Lei, Serena" w:date="2018-02-21T15:11:00Z" w:initials="LS">
    <w:p w14:paraId="62D6602C" w14:textId="416F2649" w:rsidR="004A6E10" w:rsidRDefault="004A6E10">
      <w:pPr>
        <w:pStyle w:val="CommentText"/>
      </w:pPr>
      <w:r>
        <w:rPr>
          <w:rStyle w:val="CommentReference"/>
        </w:rPr>
        <w:annotationRef/>
      </w:r>
      <w:r>
        <w:t>This varies from the design. Instead of the longer sentence</w:t>
      </w:r>
      <w:r w:rsidR="00C14497">
        <w:t xml:space="preserve"> that feels a little tortured (what if there is no change?)</w:t>
      </w:r>
      <w:r>
        <w:t>, John and I decided to put a title on the chart.</w:t>
      </w:r>
    </w:p>
  </w:comment>
  <w:comment w:id="22" w:author="Lei, Serena" w:date="2018-03-06T13:39:00Z" w:initials="LS">
    <w:p w14:paraId="7F17FE74" w14:textId="548084C7" w:rsidR="004C0709" w:rsidRDefault="004C0709">
      <w:pPr>
        <w:pStyle w:val="CommentText"/>
      </w:pPr>
      <w:r>
        <w:rPr>
          <w:rStyle w:val="CommentReference"/>
        </w:rPr>
        <w:annotationRef/>
      </w:r>
      <w:r>
        <w:t xml:space="preserve">Dan—putting this here just so you can see all the info and make sure I’ve capitalized everything correctly. “Show details” (no period, sentence case) will be the text on the button. </w:t>
      </w:r>
    </w:p>
  </w:comment>
  <w:comment w:id="23" w:author="Lei, Serena" w:date="2018-02-08T15:37:00Z" w:initials="LS">
    <w:p w14:paraId="21C28283" w14:textId="2E28FCE8" w:rsidR="00EE46AD" w:rsidRDefault="00EE46AD">
      <w:pPr>
        <w:pStyle w:val="CommentText"/>
      </w:pPr>
      <w:r>
        <w:rPr>
          <w:rStyle w:val="CommentReference"/>
        </w:rPr>
        <w:annotationRef/>
      </w:r>
      <w:r>
        <w:t>Research team wants to try greying this out when you click on the baseline with no text underneath.</w:t>
      </w:r>
    </w:p>
  </w:comment>
  <w:comment w:id="43" w:author="Lei, Serena" w:date="2018-02-21T15:16:00Z" w:initials="LS">
    <w:p w14:paraId="0EA9E672" w14:textId="63571F9F" w:rsidR="004A6E10" w:rsidRDefault="004A6E10">
      <w:pPr>
        <w:pStyle w:val="CommentText"/>
      </w:pPr>
      <w:r>
        <w:rPr>
          <w:rStyle w:val="CommentReference"/>
        </w:rPr>
        <w:annotationRef/>
      </w:r>
      <w:r>
        <w:t>See below for “About” page info</w:t>
      </w:r>
    </w:p>
  </w:comment>
  <w:comment w:id="44" w:author="Lei, Serena" w:date="2018-01-29T14:00:00Z" w:initials="LS">
    <w:p w14:paraId="6DC200EF" w14:textId="40DA53D1" w:rsidR="00DC7144" w:rsidRDefault="00DC7144">
      <w:pPr>
        <w:pStyle w:val="CommentText"/>
      </w:pPr>
      <w:r>
        <w:rPr>
          <w:rStyle w:val="CommentReference"/>
        </w:rPr>
        <w:annotationRef/>
      </w:r>
      <w:r>
        <w:t>This is the default name</w:t>
      </w:r>
    </w:p>
  </w:comment>
  <w:comment w:id="45" w:author="Lei, Serena" w:date="2018-01-29T13:59:00Z" w:initials="LS">
    <w:p w14:paraId="21FDFA7B" w14:textId="7E7765BE" w:rsidR="00DC7144" w:rsidRDefault="00DC7144">
      <w:pPr>
        <w:pStyle w:val="CommentText"/>
      </w:pPr>
      <w:r>
        <w:rPr>
          <w:rStyle w:val="CommentReference"/>
        </w:rPr>
        <w:annotationRef/>
      </w:r>
      <w:r>
        <w:t>This is the default name</w:t>
      </w:r>
    </w:p>
  </w:comment>
  <w:comment w:id="46" w:author="Lei, Serena" w:date="2018-01-29T14:01:00Z" w:initials="LS">
    <w:p w14:paraId="76F72A78" w14:textId="46DF391B" w:rsidR="00DC7144" w:rsidRDefault="00DC7144">
      <w:pPr>
        <w:pStyle w:val="CommentText"/>
      </w:pPr>
      <w:r>
        <w:rPr>
          <w:rStyle w:val="CommentReference"/>
        </w:rPr>
        <w:annotationRef/>
      </w:r>
      <w:r>
        <w:t>Ben: the methodology should be a standalone page or PDF</w:t>
      </w:r>
      <w:r w:rsidR="00B52CFC">
        <w:t>. The research team said it’s too long to fit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4F3D89" w15:done="0"/>
  <w15:commentEx w15:paraId="1CA4CB9C" w15:done="0"/>
  <w15:commentEx w15:paraId="6AB23F39" w15:done="0"/>
  <w15:commentEx w15:paraId="39DDAAC4" w15:done="0"/>
  <w15:commentEx w15:paraId="2259A156" w15:paraIdParent="39DDAAC4" w15:done="0"/>
  <w15:commentEx w15:paraId="62D6602C" w15:done="0"/>
  <w15:commentEx w15:paraId="7F17FE74" w15:done="0"/>
  <w15:commentEx w15:paraId="21C28283" w15:done="0"/>
  <w15:commentEx w15:paraId="0EA9E672" w15:done="0"/>
  <w15:commentEx w15:paraId="6DC200EF" w15:done="0"/>
  <w15:commentEx w15:paraId="21FDFA7B" w15:done="0"/>
  <w15:commentEx w15:paraId="76F72A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F3936"/>
    <w:multiLevelType w:val="hybridMultilevel"/>
    <w:tmpl w:val="540CD2AC"/>
    <w:lvl w:ilvl="0" w:tplc="DF1821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45775"/>
    <w:multiLevelType w:val="hybridMultilevel"/>
    <w:tmpl w:val="DF741F4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i, Serena">
    <w15:presenceInfo w15:providerId="AD" w15:userId="S-1-5-21-1053119219-327446729-612134452-6256"/>
  </w15:person>
  <w15:person w15:author="Matos, Daniel">
    <w15:presenceInfo w15:providerId="AD" w15:userId="S-1-5-21-1053119219-327446729-612134452-134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905"/>
    <w:rsid w:val="000159DD"/>
    <w:rsid w:val="00020CC8"/>
    <w:rsid w:val="00053997"/>
    <w:rsid w:val="000C3C9F"/>
    <w:rsid w:val="00116EAC"/>
    <w:rsid w:val="00153364"/>
    <w:rsid w:val="001F392D"/>
    <w:rsid w:val="00217164"/>
    <w:rsid w:val="00223E22"/>
    <w:rsid w:val="00227240"/>
    <w:rsid w:val="00231EF8"/>
    <w:rsid w:val="002B2EFF"/>
    <w:rsid w:val="00331A2F"/>
    <w:rsid w:val="00335130"/>
    <w:rsid w:val="00364C58"/>
    <w:rsid w:val="003D366F"/>
    <w:rsid w:val="0046715F"/>
    <w:rsid w:val="004A6E10"/>
    <w:rsid w:val="004C0709"/>
    <w:rsid w:val="004C1D83"/>
    <w:rsid w:val="00526C61"/>
    <w:rsid w:val="00527AB1"/>
    <w:rsid w:val="00577E5D"/>
    <w:rsid w:val="00584C81"/>
    <w:rsid w:val="005D58B8"/>
    <w:rsid w:val="005E112E"/>
    <w:rsid w:val="00620C5E"/>
    <w:rsid w:val="006212A8"/>
    <w:rsid w:val="006227CC"/>
    <w:rsid w:val="006410D8"/>
    <w:rsid w:val="00646B5B"/>
    <w:rsid w:val="00671AA8"/>
    <w:rsid w:val="00671F2E"/>
    <w:rsid w:val="00675F4E"/>
    <w:rsid w:val="006850C8"/>
    <w:rsid w:val="006C1AC2"/>
    <w:rsid w:val="006C53B2"/>
    <w:rsid w:val="006F4625"/>
    <w:rsid w:val="0072633D"/>
    <w:rsid w:val="00783ECC"/>
    <w:rsid w:val="007B7BC8"/>
    <w:rsid w:val="007D3594"/>
    <w:rsid w:val="007F0C5B"/>
    <w:rsid w:val="008464BE"/>
    <w:rsid w:val="00851A8F"/>
    <w:rsid w:val="00857748"/>
    <w:rsid w:val="008B2D60"/>
    <w:rsid w:val="008C506B"/>
    <w:rsid w:val="008F11BB"/>
    <w:rsid w:val="009240DC"/>
    <w:rsid w:val="009E50C6"/>
    <w:rsid w:val="009F409C"/>
    <w:rsid w:val="00A23CAD"/>
    <w:rsid w:val="00A42674"/>
    <w:rsid w:val="00A47475"/>
    <w:rsid w:val="00A93C94"/>
    <w:rsid w:val="00AB72F0"/>
    <w:rsid w:val="00B23186"/>
    <w:rsid w:val="00B30017"/>
    <w:rsid w:val="00B41F46"/>
    <w:rsid w:val="00B52CFC"/>
    <w:rsid w:val="00B601BE"/>
    <w:rsid w:val="00B84A6B"/>
    <w:rsid w:val="00B93CE2"/>
    <w:rsid w:val="00BA2230"/>
    <w:rsid w:val="00BB44E4"/>
    <w:rsid w:val="00BE4CE0"/>
    <w:rsid w:val="00C14497"/>
    <w:rsid w:val="00C73C5A"/>
    <w:rsid w:val="00C8761D"/>
    <w:rsid w:val="00CB4965"/>
    <w:rsid w:val="00D01142"/>
    <w:rsid w:val="00D011AE"/>
    <w:rsid w:val="00D1557F"/>
    <w:rsid w:val="00D35E38"/>
    <w:rsid w:val="00D36179"/>
    <w:rsid w:val="00D5779A"/>
    <w:rsid w:val="00D9163C"/>
    <w:rsid w:val="00DC7144"/>
    <w:rsid w:val="00DD550E"/>
    <w:rsid w:val="00DD7905"/>
    <w:rsid w:val="00E44C45"/>
    <w:rsid w:val="00EB003A"/>
    <w:rsid w:val="00EE46AD"/>
    <w:rsid w:val="00F017F9"/>
    <w:rsid w:val="00F1118E"/>
    <w:rsid w:val="00F66F3F"/>
    <w:rsid w:val="00FC29A3"/>
    <w:rsid w:val="00FE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9CE9"/>
  <w15:chartTrackingRefBased/>
  <w15:docId w15:val="{11E6A545-1E97-4C19-8369-2968CBAAA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159DD"/>
    <w:rPr>
      <w:sz w:val="16"/>
      <w:szCs w:val="16"/>
    </w:rPr>
  </w:style>
  <w:style w:type="paragraph" w:styleId="CommentText">
    <w:name w:val="annotation text"/>
    <w:basedOn w:val="Normal"/>
    <w:link w:val="CommentTextChar"/>
    <w:uiPriority w:val="99"/>
    <w:semiHidden/>
    <w:unhideWhenUsed/>
    <w:rsid w:val="000159DD"/>
    <w:rPr>
      <w:sz w:val="20"/>
      <w:szCs w:val="20"/>
    </w:rPr>
  </w:style>
  <w:style w:type="character" w:customStyle="1" w:styleId="CommentTextChar">
    <w:name w:val="Comment Text Char"/>
    <w:basedOn w:val="DefaultParagraphFont"/>
    <w:link w:val="CommentText"/>
    <w:uiPriority w:val="99"/>
    <w:semiHidden/>
    <w:rsid w:val="000159DD"/>
    <w:rPr>
      <w:sz w:val="20"/>
      <w:szCs w:val="20"/>
    </w:rPr>
  </w:style>
  <w:style w:type="paragraph" w:styleId="CommentSubject">
    <w:name w:val="annotation subject"/>
    <w:basedOn w:val="CommentText"/>
    <w:next w:val="CommentText"/>
    <w:link w:val="CommentSubjectChar"/>
    <w:uiPriority w:val="99"/>
    <w:semiHidden/>
    <w:unhideWhenUsed/>
    <w:rsid w:val="000159DD"/>
    <w:rPr>
      <w:b/>
      <w:bCs/>
    </w:rPr>
  </w:style>
  <w:style w:type="character" w:customStyle="1" w:styleId="CommentSubjectChar">
    <w:name w:val="Comment Subject Char"/>
    <w:basedOn w:val="CommentTextChar"/>
    <w:link w:val="CommentSubject"/>
    <w:uiPriority w:val="99"/>
    <w:semiHidden/>
    <w:rsid w:val="000159DD"/>
    <w:rPr>
      <w:b/>
      <w:bCs/>
      <w:sz w:val="20"/>
      <w:szCs w:val="20"/>
    </w:rPr>
  </w:style>
  <w:style w:type="paragraph" w:styleId="BalloonText">
    <w:name w:val="Balloon Text"/>
    <w:basedOn w:val="Normal"/>
    <w:link w:val="BalloonTextChar"/>
    <w:uiPriority w:val="99"/>
    <w:semiHidden/>
    <w:unhideWhenUsed/>
    <w:rsid w:val="000159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9DD"/>
    <w:rPr>
      <w:rFonts w:ascii="Segoe UI" w:hAnsi="Segoe UI" w:cs="Segoe UI"/>
      <w:sz w:val="18"/>
      <w:szCs w:val="18"/>
    </w:rPr>
  </w:style>
  <w:style w:type="character" w:styleId="Hyperlink">
    <w:name w:val="Hyperlink"/>
    <w:basedOn w:val="DefaultParagraphFont"/>
    <w:uiPriority w:val="99"/>
    <w:unhideWhenUsed/>
    <w:rsid w:val="005E112E"/>
    <w:rPr>
      <w:color w:val="0000FF"/>
      <w:u w:val="single"/>
    </w:rPr>
  </w:style>
  <w:style w:type="paragraph" w:styleId="ListParagraph">
    <w:name w:val="List Paragraph"/>
    <w:basedOn w:val="Normal"/>
    <w:uiPriority w:val="34"/>
    <w:qFormat/>
    <w:rsid w:val="00B84A6B"/>
    <w:pPr>
      <w:ind w:left="720"/>
      <w:contextualSpacing/>
    </w:pPr>
    <w:rPr>
      <w:rFonts w:ascii="Times New Roman" w:hAnsi="Times New Roman" w:cs="Times New Roman"/>
      <w:sz w:val="24"/>
      <w:szCs w:val="24"/>
    </w:rPr>
  </w:style>
  <w:style w:type="paragraph" w:styleId="Revision">
    <w:name w:val="Revision"/>
    <w:hidden/>
    <w:uiPriority w:val="99"/>
    <w:semiHidden/>
    <w:rsid w:val="00B52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32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rban.org/terms-service" TargetMode="External"/><Relationship Id="rId3" Type="http://schemas.openxmlformats.org/officeDocument/2006/relationships/settings" Target="settings.xml"/><Relationship Id="rId7" Type="http://schemas.openxmlformats.org/officeDocument/2006/relationships/hyperlink" Target="https://www.urban.org/support/funding-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Serena</dc:creator>
  <cp:keywords/>
  <dc:description/>
  <cp:lastModifiedBy>Lei, Serena</cp:lastModifiedBy>
  <cp:revision>4</cp:revision>
  <cp:lastPrinted>2018-02-09T18:03:00Z</cp:lastPrinted>
  <dcterms:created xsi:type="dcterms:W3CDTF">2018-04-03T19:30:00Z</dcterms:created>
  <dcterms:modified xsi:type="dcterms:W3CDTF">2018-05-03T16:35:00Z</dcterms:modified>
</cp:coreProperties>
</file>